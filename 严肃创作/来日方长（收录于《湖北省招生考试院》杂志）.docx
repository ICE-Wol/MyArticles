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FBACB8" w14:textId="0130EB72" w:rsidR="005A056D" w:rsidRDefault="005A056D">
      <w:r>
        <w:rPr>
          <w:rFonts w:hint="eastAsia"/>
        </w:rPr>
        <w:t>来日方长</w:t>
      </w:r>
    </w:p>
    <w:p w14:paraId="4CC51DC6" w14:textId="77777777" w:rsidR="00181D25" w:rsidRDefault="00181D25"/>
    <w:p w14:paraId="6BEDDC26" w14:textId="443D477E" w:rsidR="007A6E5F" w:rsidDel="00EC21E7" w:rsidRDefault="00FF2755">
      <w:pPr>
        <w:rPr>
          <w:del w:id="0" w:author="博 刘" w:date="2021-03-06T14:48:00Z"/>
        </w:rPr>
      </w:pPr>
      <w:r>
        <w:tab/>
      </w:r>
      <w:r w:rsidR="00E84E15">
        <w:rPr>
          <w:rFonts w:hint="eastAsia"/>
        </w:rPr>
        <w:t>我快步离开机房，蹑手蹑脚下了楼梯。</w:t>
      </w:r>
      <w:r w:rsidR="00433BC0">
        <w:rPr>
          <w:rFonts w:hint="eastAsia"/>
        </w:rPr>
        <w:t>由于疫情，</w:t>
      </w:r>
      <w:r w:rsidR="00E84E15">
        <w:rPr>
          <w:rFonts w:hint="eastAsia"/>
        </w:rPr>
        <w:t>六</w:t>
      </w:r>
      <w:r w:rsidR="008B5EDB">
        <w:rPr>
          <w:rFonts w:hint="eastAsia"/>
        </w:rPr>
        <w:t>、七两层</w:t>
      </w:r>
      <w:r w:rsidR="00E84E15">
        <w:rPr>
          <w:rFonts w:hint="eastAsia"/>
        </w:rPr>
        <w:t>的楼梯间</w:t>
      </w:r>
      <w:r w:rsidR="00433BC0">
        <w:rPr>
          <w:rFonts w:hint="eastAsia"/>
        </w:rPr>
        <w:t>已</w:t>
      </w:r>
      <w:r w:rsidR="008B5EDB">
        <w:rPr>
          <w:rFonts w:hint="eastAsia"/>
        </w:rPr>
        <w:t>许久</w:t>
      </w:r>
      <w:r w:rsidR="00433BC0">
        <w:rPr>
          <w:rFonts w:hint="eastAsia"/>
        </w:rPr>
        <w:t>无人问津，墙上的石灰</w:t>
      </w:r>
      <w:r w:rsidR="00E94576">
        <w:rPr>
          <w:rFonts w:hint="eastAsia"/>
        </w:rPr>
        <w:t>剥落下来，成了一地雪白的苔藓</w:t>
      </w:r>
      <w:r w:rsidR="001F3514">
        <w:rPr>
          <w:rFonts w:hint="eastAsia"/>
        </w:rPr>
        <w:t>。</w:t>
      </w:r>
      <w:r w:rsidR="008B5EDB">
        <w:rPr>
          <w:rFonts w:hint="eastAsia"/>
        </w:rPr>
        <w:t>潮湿的时间</w:t>
      </w:r>
      <w:r w:rsidR="00E8070B">
        <w:rPr>
          <w:rFonts w:hint="eastAsia"/>
        </w:rPr>
        <w:t>在校园各处留下</w:t>
      </w:r>
      <w:del w:id="1" w:author="博 刘" w:date="2021-03-03T19:44:00Z">
        <w:r w:rsidR="00E8070B" w:rsidRPr="001D787C" w:rsidDel="001D787C">
          <w:rPr>
            <w:rFonts w:hint="eastAsia"/>
          </w:rPr>
          <w:delText>的</w:delText>
        </w:r>
      </w:del>
      <w:r w:rsidR="00E8070B">
        <w:rPr>
          <w:rFonts w:hint="eastAsia"/>
        </w:rPr>
        <w:t>不可磨灭的痕迹</w:t>
      </w:r>
      <w:r w:rsidR="001F3514">
        <w:rPr>
          <w:rFonts w:hint="eastAsia"/>
        </w:rPr>
        <w:t>，这只是其中一处。我小心</w:t>
      </w:r>
      <w:ins w:id="2" w:author="博 刘" w:date="2021-03-03T19:44:00Z">
        <w:r w:rsidR="001D787C">
          <w:rPr>
            <w:rFonts w:hint="eastAsia"/>
          </w:rPr>
          <w:t>地</w:t>
        </w:r>
      </w:ins>
      <w:r w:rsidR="001F3514">
        <w:rPr>
          <w:rFonts w:hint="eastAsia"/>
        </w:rPr>
        <w:t>避开每一块白斑，因为</w:t>
      </w:r>
      <w:ins w:id="3" w:author="博 刘" w:date="2021-03-06T14:46:00Z">
        <w:r w:rsidR="00EC21E7">
          <w:rPr>
            <w:rFonts w:hint="eastAsia"/>
          </w:rPr>
          <w:t>若是</w:t>
        </w:r>
      </w:ins>
      <w:proofErr w:type="gramStart"/>
      <w:r w:rsidR="006159BB">
        <w:rPr>
          <w:rFonts w:hint="eastAsia"/>
        </w:rPr>
        <w:t>一</w:t>
      </w:r>
      <w:proofErr w:type="gramEnd"/>
      <w:r w:rsidR="006159BB">
        <w:rPr>
          <w:rFonts w:hint="eastAsia"/>
        </w:rPr>
        <w:t>脚踏去</w:t>
      </w:r>
      <w:r w:rsidR="001F3514">
        <w:rPr>
          <w:rFonts w:hint="eastAsia"/>
        </w:rPr>
        <w:t>就像</w:t>
      </w:r>
      <w:del w:id="4" w:author="博 刘" w:date="2021-03-06T14:46:00Z">
        <w:r w:rsidR="001F3514" w:rsidDel="00EC21E7">
          <w:rPr>
            <w:rFonts w:hint="eastAsia"/>
          </w:rPr>
          <w:delText>是</w:delText>
        </w:r>
      </w:del>
      <w:r w:rsidR="001F3514">
        <w:rPr>
          <w:rFonts w:hint="eastAsia"/>
        </w:rPr>
        <w:t>踏碎了我</w:t>
      </w:r>
      <w:del w:id="5" w:author="博 刘" w:date="2021-03-06T14:46:00Z">
        <w:r w:rsidR="001F3514" w:rsidDel="00EC21E7">
          <w:rPr>
            <w:rFonts w:hint="eastAsia"/>
          </w:rPr>
          <w:delText>的</w:delText>
        </w:r>
      </w:del>
      <w:r w:rsidR="001F3514">
        <w:rPr>
          <w:rFonts w:hint="eastAsia"/>
        </w:rPr>
        <w:t>那些早已剥落的回忆的碎片。</w:t>
      </w:r>
      <w:del w:id="6" w:author="博 刘" w:date="2021-03-03T19:45:00Z">
        <w:r w:rsidR="001F3514" w:rsidDel="001D787C">
          <w:rPr>
            <w:rFonts w:hint="eastAsia"/>
          </w:rPr>
          <w:delText>他</w:delText>
        </w:r>
      </w:del>
      <w:ins w:id="7" w:author="博 刘" w:date="2021-03-03T19:45:00Z">
        <w:r w:rsidR="001D787C">
          <w:rPr>
            <w:rFonts w:hint="eastAsia"/>
          </w:rPr>
          <w:t>它</w:t>
        </w:r>
      </w:ins>
      <w:r w:rsidR="001F3514">
        <w:rPr>
          <w:rFonts w:hint="eastAsia"/>
        </w:rPr>
        <w:t>们早已不再完整，表面像</w:t>
      </w:r>
      <w:r w:rsidR="000E0871">
        <w:rPr>
          <w:rFonts w:hint="eastAsia"/>
        </w:rPr>
        <w:t>我的指尖拂过的</w:t>
      </w:r>
      <w:del w:id="8" w:author="博 刘" w:date="2021-03-06T14:47:00Z">
        <w:r w:rsidR="000E0871" w:rsidDel="00EC21E7">
          <w:rPr>
            <w:rFonts w:hint="eastAsia"/>
          </w:rPr>
          <w:delText>这块</w:delText>
        </w:r>
      </w:del>
      <w:r w:rsidR="001F3514">
        <w:rPr>
          <w:rFonts w:hint="eastAsia"/>
        </w:rPr>
        <w:t>墙面一样凹凸不平</w:t>
      </w:r>
      <w:r w:rsidR="005325BD">
        <w:rPr>
          <w:rFonts w:hint="eastAsia"/>
        </w:rPr>
        <w:t>。</w:t>
      </w:r>
      <w:r w:rsidR="003500A9">
        <w:rPr>
          <w:rFonts w:hint="eastAsia"/>
        </w:rPr>
        <w:t>穿过五楼宽敞的连廊，</w:t>
      </w:r>
      <w:del w:id="9" w:author="博 刘" w:date="2021-03-06T14:47:00Z">
        <w:r w:rsidR="003500A9" w:rsidDel="00EC21E7">
          <w:rPr>
            <w:rFonts w:hint="eastAsia"/>
          </w:rPr>
          <w:delText>把</w:delText>
        </w:r>
      </w:del>
      <w:r w:rsidR="003500A9">
        <w:rPr>
          <w:rFonts w:hint="eastAsia"/>
        </w:rPr>
        <w:t>墙上的瘢痕连同清晨的阳光在地板上留下的发亮的痕迹</w:t>
      </w:r>
      <w:ins w:id="10" w:author="博 刘" w:date="2021-03-06T14:47:00Z">
        <w:r w:rsidR="00EC21E7">
          <w:rPr>
            <w:rFonts w:hint="eastAsia"/>
          </w:rPr>
          <w:t>都</w:t>
        </w:r>
      </w:ins>
      <w:ins w:id="11" w:author="博 刘" w:date="2021-03-06T14:48:00Z">
        <w:r w:rsidR="00EC21E7">
          <w:rPr>
            <w:rFonts w:hint="eastAsia"/>
          </w:rPr>
          <w:t>被</w:t>
        </w:r>
      </w:ins>
      <w:r w:rsidR="003500A9">
        <w:rPr>
          <w:rFonts w:hint="eastAsia"/>
        </w:rPr>
        <w:t>抛在脑后，我在从左往右数第三</w:t>
      </w:r>
      <w:r w:rsidR="00512BAC">
        <w:rPr>
          <w:rFonts w:hint="eastAsia"/>
        </w:rPr>
        <w:t>间</w:t>
      </w:r>
      <w:r w:rsidR="003500A9">
        <w:rPr>
          <w:rFonts w:hint="eastAsia"/>
        </w:rPr>
        <w:t>教室</w:t>
      </w:r>
      <w:r w:rsidR="00512BAC">
        <w:rPr>
          <w:rFonts w:hint="eastAsia"/>
        </w:rPr>
        <w:t>停下了脚步。</w:t>
      </w:r>
    </w:p>
    <w:p w14:paraId="2DD11A51" w14:textId="69BAD24F" w:rsidR="004B4167" w:rsidRDefault="004B4167">
      <w:del w:id="12" w:author="博 刘" w:date="2021-03-06T14:48:00Z">
        <w:r w:rsidDel="00EC21E7">
          <w:tab/>
        </w:r>
      </w:del>
      <w:r>
        <w:rPr>
          <w:rFonts w:hint="eastAsia"/>
        </w:rPr>
        <w:t>说是教室，其实这里原本是一间办公室，属于高三语文组。</w:t>
      </w:r>
    </w:p>
    <w:p w14:paraId="3F231417" w14:textId="7DEC8DF4" w:rsidR="004B4167" w:rsidRDefault="004B4167">
      <w:r>
        <w:tab/>
      </w:r>
      <w:r w:rsidR="002F44BD">
        <w:rPr>
          <w:rFonts w:hint="eastAsia"/>
        </w:rPr>
        <w:t>我想很多年后，我一定还会记得这一刻</w:t>
      </w:r>
      <w:ins w:id="13" w:author="博 刘" w:date="2021-03-03T19:46:00Z">
        <w:r w:rsidR="001D787C">
          <w:rPr>
            <w:rFonts w:hint="eastAsia"/>
          </w:rPr>
          <w:t>：</w:t>
        </w:r>
      </w:ins>
      <w:del w:id="14" w:author="博 刘" w:date="2021-03-03T19:46:00Z">
        <w:r w:rsidR="002F44BD" w:rsidDel="001D787C">
          <w:rPr>
            <w:rFonts w:hint="eastAsia"/>
          </w:rPr>
          <w:delText>，</w:delText>
        </w:r>
      </w:del>
      <w:r w:rsidR="002F44BD">
        <w:rPr>
          <w:rFonts w:hint="eastAsia"/>
        </w:rPr>
        <w:t>我站在这扇已被擦拭一新的窗前，回忆高考前最后的那个下午</w:t>
      </w:r>
      <w:ins w:id="15" w:author="博 刘" w:date="2021-03-03T19:46:00Z">
        <w:r w:rsidR="001D787C">
          <w:rPr>
            <w:rFonts w:hint="eastAsia"/>
          </w:rPr>
          <w:t>，</w:t>
        </w:r>
      </w:ins>
      <w:del w:id="16" w:author="博 刘" w:date="2021-03-03T19:46:00Z">
        <w:r w:rsidR="002F44BD" w:rsidDel="001D787C">
          <w:rPr>
            <w:rFonts w:hint="eastAsia"/>
          </w:rPr>
          <w:delText>。</w:delText>
        </w:r>
      </w:del>
      <w:r w:rsidR="002F44BD">
        <w:rPr>
          <w:rFonts w:hint="eastAsia"/>
        </w:rPr>
        <w:t>那时我同样站在这里，夕阳的尾巴在走廊上拖得老长老长，好像把我走过的三年都刻在了地砖上。</w:t>
      </w:r>
      <w:r w:rsidR="003712A2">
        <w:rPr>
          <w:rFonts w:hint="eastAsia"/>
        </w:rPr>
        <w:t>我透过</w:t>
      </w:r>
      <w:r w:rsidR="001B5AF1">
        <w:rPr>
          <w:rFonts w:hint="eastAsia"/>
        </w:rPr>
        <w:t>玻璃朦胧的表面向室内张望，</w:t>
      </w:r>
      <w:ins w:id="17" w:author="博 刘" w:date="2021-03-06T14:49:00Z">
        <w:r w:rsidR="00EC21E7">
          <w:rPr>
            <w:rFonts w:hint="eastAsia"/>
          </w:rPr>
          <w:t>里面</w:t>
        </w:r>
      </w:ins>
      <w:r w:rsidR="001B5AF1">
        <w:rPr>
          <w:rFonts w:hint="eastAsia"/>
        </w:rPr>
        <w:t>没有人，</w:t>
      </w:r>
      <w:r w:rsidR="00C13A9E">
        <w:rPr>
          <w:rFonts w:hint="eastAsia"/>
        </w:rPr>
        <w:t>空荡荡的办公桌像是某种无声的昭告，又仿佛是某种道别。</w:t>
      </w:r>
    </w:p>
    <w:p w14:paraId="3E820280" w14:textId="0B03B06F" w:rsidR="00C13A9E" w:rsidDel="00EC21E7" w:rsidRDefault="002812C5">
      <w:pPr>
        <w:rPr>
          <w:del w:id="18" w:author="博 刘" w:date="2021-03-06T14:49:00Z"/>
        </w:rPr>
      </w:pPr>
      <w:r>
        <w:tab/>
      </w:r>
      <w:r>
        <w:rPr>
          <w:rFonts w:hint="eastAsia"/>
        </w:rPr>
        <w:t>我一时语塞：隆重的</w:t>
      </w:r>
      <w:r w:rsidR="004E56B1">
        <w:rPr>
          <w:rFonts w:hint="eastAsia"/>
        </w:rPr>
        <w:t>壮行</w:t>
      </w:r>
      <w:r>
        <w:rPr>
          <w:rFonts w:hint="eastAsia"/>
        </w:rPr>
        <w:t>大会</w:t>
      </w:r>
      <w:del w:id="19" w:author="博 刘" w:date="2021-03-06T14:49:00Z">
        <w:r w:rsidDel="00EC21E7">
          <w:rPr>
            <w:rFonts w:hint="eastAsia"/>
          </w:rPr>
          <w:delText>耗费了</w:delText>
        </w:r>
      </w:del>
      <w:ins w:id="20" w:author="博 刘" w:date="2021-03-06T14:49:00Z">
        <w:r w:rsidR="00EC21E7">
          <w:rPr>
            <w:rFonts w:hint="eastAsia"/>
          </w:rPr>
          <w:t>浪费了我</w:t>
        </w:r>
      </w:ins>
      <w:r>
        <w:rPr>
          <w:rFonts w:hint="eastAsia"/>
        </w:rPr>
        <w:t>太多时间，散场后我的语文老师早已不知去向。</w:t>
      </w:r>
    </w:p>
    <w:p w14:paraId="350FE8C0" w14:textId="2BB2CBFC" w:rsidR="00C71FD8" w:rsidRDefault="002812C5">
      <w:del w:id="21" w:author="博 刘" w:date="2021-03-06T14:49:00Z">
        <w:r w:rsidDel="00EC21E7">
          <w:tab/>
        </w:r>
      </w:del>
      <w:r>
        <w:rPr>
          <w:rFonts w:hint="eastAsia"/>
        </w:rPr>
        <w:t>我有很多话想对</w:t>
      </w:r>
      <w:r w:rsidR="009E4B71">
        <w:rPr>
          <w:rFonts w:hint="eastAsia"/>
        </w:rPr>
        <w:t>她</w:t>
      </w:r>
      <w:r>
        <w:rPr>
          <w:rFonts w:hint="eastAsia"/>
        </w:rPr>
        <w:t>说，我曾想把那些内容悉心编织成一首长诗，稿纸能从五楼的连</w:t>
      </w:r>
      <w:proofErr w:type="gramStart"/>
      <w:r>
        <w:rPr>
          <w:rFonts w:hint="eastAsia"/>
        </w:rPr>
        <w:t>廊一直</w:t>
      </w:r>
      <w:proofErr w:type="gramEnd"/>
      <w:r>
        <w:rPr>
          <w:rFonts w:hint="eastAsia"/>
        </w:rPr>
        <w:t>拖到操场的台阶下。</w:t>
      </w:r>
      <w:r w:rsidR="00C71FD8">
        <w:rPr>
          <w:rFonts w:hint="eastAsia"/>
        </w:rPr>
        <w:t>可诗的语言太过含蓄跳跃，我又不知道该从何处落笔，于是事情便</w:t>
      </w:r>
      <w:ins w:id="22" w:author="博 刘" w:date="2021-03-03T19:48:00Z">
        <w:r w:rsidR="00E77FC0">
          <w:rPr>
            <w:rFonts w:hint="eastAsia"/>
          </w:rPr>
          <w:t>被</w:t>
        </w:r>
      </w:ins>
      <w:del w:id="23" w:author="博 刘" w:date="2021-03-03T19:47:00Z">
        <w:r w:rsidR="00C71FD8" w:rsidDel="00E77FC0">
          <w:rPr>
            <w:rFonts w:hint="eastAsia"/>
          </w:rPr>
          <w:delText>一直</w:delText>
        </w:r>
      </w:del>
      <w:r w:rsidR="00C71FD8">
        <w:rPr>
          <w:rFonts w:hint="eastAsia"/>
        </w:rPr>
        <w:t>搁置下来。我</w:t>
      </w:r>
      <w:r w:rsidR="00C167FD">
        <w:rPr>
          <w:rFonts w:hint="eastAsia"/>
        </w:rPr>
        <w:t>转念一想，觉得</w:t>
      </w:r>
      <w:r w:rsidR="00C71FD8">
        <w:rPr>
          <w:rFonts w:hint="eastAsia"/>
        </w:rPr>
        <w:t>当面聊聊也不是什么坏主意，于是</w:t>
      </w:r>
      <w:r w:rsidR="00C167FD">
        <w:rPr>
          <w:rFonts w:hint="eastAsia"/>
        </w:rPr>
        <w:t>将时间</w:t>
      </w:r>
      <w:r w:rsidR="00C71FD8">
        <w:rPr>
          <w:rFonts w:hint="eastAsia"/>
        </w:rPr>
        <w:t>选</w:t>
      </w:r>
      <w:r w:rsidR="00C167FD">
        <w:rPr>
          <w:rFonts w:hint="eastAsia"/>
        </w:rPr>
        <w:t>在</w:t>
      </w:r>
      <w:r w:rsidR="00C71FD8">
        <w:rPr>
          <w:rFonts w:hint="eastAsia"/>
        </w:rPr>
        <w:t>了最后这一天的下午，可我</w:t>
      </w:r>
      <w:r w:rsidR="00CF5C18">
        <w:rPr>
          <w:rFonts w:hint="eastAsia"/>
        </w:rPr>
        <w:t>没有料想到她会不知去向</w:t>
      </w:r>
      <w:r w:rsidR="00C71FD8">
        <w:rPr>
          <w:rFonts w:hint="eastAsia"/>
        </w:rPr>
        <w:t>。</w:t>
      </w:r>
    </w:p>
    <w:p w14:paraId="4BE6B1F5" w14:textId="770E78EF" w:rsidR="00CF5C18" w:rsidRDefault="00151345">
      <w:r>
        <w:tab/>
      </w:r>
      <w:r>
        <w:rPr>
          <w:rFonts w:hint="eastAsia"/>
        </w:rPr>
        <w:t>我还记得这间办公室过去的样子。高三年级组</w:t>
      </w:r>
      <w:del w:id="24" w:author="博 刘" w:date="2021-03-03T19:48:00Z">
        <w:r w:rsidDel="00E77FC0">
          <w:rPr>
            <w:rFonts w:hint="eastAsia"/>
          </w:rPr>
          <w:delText>普遍</w:delText>
        </w:r>
      </w:del>
      <w:ins w:id="25" w:author="博 刘" w:date="2021-03-03T19:48:00Z">
        <w:r w:rsidR="00E77FC0">
          <w:rPr>
            <w:rFonts w:hint="eastAsia"/>
          </w:rPr>
          <w:t>的老师们大多</w:t>
        </w:r>
      </w:ins>
      <w:r>
        <w:rPr>
          <w:rFonts w:hint="eastAsia"/>
        </w:rPr>
        <w:t>在五楼办公，</w:t>
      </w:r>
      <w:ins w:id="26" w:author="博 刘" w:date="2021-03-06T14:50:00Z">
        <w:r w:rsidR="00EC21E7">
          <w:rPr>
            <w:rFonts w:hint="eastAsia"/>
          </w:rPr>
          <w:t>而</w:t>
        </w:r>
      </w:ins>
      <w:r>
        <w:rPr>
          <w:rFonts w:hint="eastAsia"/>
        </w:rPr>
        <w:t>所有办公室里要数这间采光最好。阳光肆无忌惮地在室内奔涌，房间一角的高台上</w:t>
      </w:r>
      <w:ins w:id="27" w:author="博 刘" w:date="2021-03-06T14:51:00Z">
        <w:r w:rsidR="00EC21E7">
          <w:rPr>
            <w:rFonts w:hint="eastAsia"/>
          </w:rPr>
          <w:t>枝叶招展</w:t>
        </w:r>
      </w:ins>
      <w:del w:id="28" w:author="博 刘" w:date="2021-03-06T14:51:00Z">
        <w:r w:rsidDel="00EC21E7">
          <w:rPr>
            <w:rFonts w:hint="eastAsia"/>
          </w:rPr>
          <w:delText>的植物招展着枝叶</w:delText>
        </w:r>
      </w:del>
      <w:r>
        <w:rPr>
          <w:rFonts w:hint="eastAsia"/>
        </w:rPr>
        <w:t>，墨绿的卵形叶片总是蘸着金黄</w:t>
      </w:r>
      <w:r w:rsidR="00C00934">
        <w:rPr>
          <w:rFonts w:hint="eastAsia"/>
        </w:rPr>
        <w:t>。</w:t>
      </w:r>
      <w:r w:rsidR="00502AD3">
        <w:rPr>
          <w:rFonts w:hint="eastAsia"/>
        </w:rPr>
        <w:t>我早就忘了办公桌上原有的陈设，</w:t>
      </w:r>
      <w:r w:rsidR="004A1D2B">
        <w:rPr>
          <w:rFonts w:hint="eastAsia"/>
        </w:rPr>
        <w:t>只记得侧边</w:t>
      </w:r>
      <w:del w:id="29" w:author="博 刘" w:date="2021-03-06T14:52:00Z">
        <w:r w:rsidR="004A1D2B" w:rsidDel="00EC21E7">
          <w:rPr>
            <w:rFonts w:hint="eastAsia"/>
          </w:rPr>
          <w:delText>总是</w:delText>
        </w:r>
      </w:del>
      <w:del w:id="30" w:author="博 刘" w:date="2021-03-03T19:49:00Z">
        <w:r w:rsidR="004A1D2B" w:rsidDel="00E77FC0">
          <w:rPr>
            <w:rFonts w:hint="eastAsia"/>
          </w:rPr>
          <w:delText>有几摞</w:delText>
        </w:r>
      </w:del>
      <w:ins w:id="31" w:author="博 刘" w:date="2021-03-06T14:52:00Z">
        <w:r w:rsidR="00EC21E7">
          <w:rPr>
            <w:rFonts w:hint="eastAsia"/>
          </w:rPr>
          <w:t>的</w:t>
        </w:r>
      </w:ins>
      <w:r w:rsidR="004A1D2B">
        <w:rPr>
          <w:rFonts w:hint="eastAsia"/>
        </w:rPr>
        <w:t>讲义还有作业本</w:t>
      </w:r>
      <w:ins w:id="32" w:author="博 刘" w:date="2021-03-06T14:52:00Z">
        <w:r w:rsidR="00EC21E7">
          <w:rPr>
            <w:rFonts w:hint="eastAsia"/>
          </w:rPr>
          <w:t>摞得比小山还高</w:t>
        </w:r>
      </w:ins>
      <w:r w:rsidR="004A1D2B">
        <w:rPr>
          <w:rFonts w:hint="eastAsia"/>
        </w:rPr>
        <w:t>，</w:t>
      </w:r>
      <w:del w:id="33" w:author="博 刘" w:date="2021-03-03T19:49:00Z">
        <w:r w:rsidR="00536CDF" w:rsidDel="00E77FC0">
          <w:rPr>
            <w:rFonts w:hint="eastAsia"/>
          </w:rPr>
          <w:delText>我依稀记得</w:delText>
        </w:r>
      </w:del>
      <w:del w:id="34" w:author="博 刘" w:date="2021-03-06T14:52:00Z">
        <w:r w:rsidR="00536CDF" w:rsidDel="00EC21E7">
          <w:rPr>
            <w:rFonts w:hint="eastAsia"/>
          </w:rPr>
          <w:delText>还有</w:delText>
        </w:r>
      </w:del>
      <w:ins w:id="35" w:author="博 刘" w:date="2021-03-06T14:52:00Z">
        <w:r w:rsidR="00EC21E7">
          <w:rPr>
            <w:rFonts w:hint="eastAsia"/>
          </w:rPr>
          <w:t>以及</w:t>
        </w:r>
      </w:ins>
      <w:r w:rsidR="00536CDF">
        <w:rPr>
          <w:rFonts w:hint="eastAsia"/>
        </w:rPr>
        <w:t>一个小小的相框，</w:t>
      </w:r>
      <w:del w:id="36" w:author="博 刘" w:date="2021-03-03T19:50:00Z">
        <w:r w:rsidR="00536CDF" w:rsidDel="00E77FC0">
          <w:rPr>
            <w:rFonts w:hint="eastAsia"/>
          </w:rPr>
          <w:delText>但不记得</w:delText>
        </w:r>
      </w:del>
      <w:ins w:id="37" w:author="博 刘" w:date="2021-03-03T19:50:00Z">
        <w:r w:rsidR="00E77FC0">
          <w:rPr>
            <w:rFonts w:hint="eastAsia"/>
          </w:rPr>
          <w:t>但我不知道</w:t>
        </w:r>
      </w:ins>
      <w:r w:rsidR="00536CDF">
        <w:rPr>
          <w:rFonts w:hint="eastAsia"/>
        </w:rPr>
        <w:t>相片上的人到底是谁。也是，我本就很少</w:t>
      </w:r>
      <w:r w:rsidR="00C876B6">
        <w:rPr>
          <w:rFonts w:hint="eastAsia"/>
        </w:rPr>
        <w:t>拜访语文办公室。也许是因为我总是把她堵在讲台或者是教室门口并排的课桌那里问一些琐碎的问题，有时候是对刚学的诗文的感受分享</w:t>
      </w:r>
      <w:ins w:id="38" w:author="博 刘" w:date="2021-03-03T19:50:00Z">
        <w:r w:rsidR="00E77FC0">
          <w:rPr>
            <w:rFonts w:hint="eastAsia"/>
          </w:rPr>
          <w:t>、</w:t>
        </w:r>
      </w:ins>
      <w:del w:id="39" w:author="博 刘" w:date="2021-03-03T19:50:00Z">
        <w:r w:rsidR="00C876B6" w:rsidDel="00E77FC0">
          <w:rPr>
            <w:rFonts w:hint="eastAsia"/>
          </w:rPr>
          <w:delText>，</w:delText>
        </w:r>
      </w:del>
      <w:r w:rsidR="00C876B6">
        <w:rPr>
          <w:rFonts w:hint="eastAsia"/>
        </w:rPr>
        <w:t>有时候是写作技巧方面的请教</w:t>
      </w:r>
      <w:ins w:id="40" w:author="博 刘" w:date="2021-03-03T19:50:00Z">
        <w:r w:rsidR="00E77FC0">
          <w:rPr>
            <w:rFonts w:hint="eastAsia"/>
          </w:rPr>
          <w:t>、</w:t>
        </w:r>
      </w:ins>
      <w:del w:id="41" w:author="博 刘" w:date="2021-03-03T19:50:00Z">
        <w:r w:rsidR="00C876B6" w:rsidDel="00E77FC0">
          <w:rPr>
            <w:rFonts w:hint="eastAsia"/>
          </w:rPr>
          <w:delText>，</w:delText>
        </w:r>
      </w:del>
      <w:r w:rsidR="00C876B6">
        <w:rPr>
          <w:rFonts w:hint="eastAsia"/>
        </w:rPr>
        <w:t>还有时候是试卷分析</w:t>
      </w:r>
      <w:ins w:id="42" w:author="博 刘" w:date="2021-03-03T19:50:00Z">
        <w:r w:rsidR="00E77FC0">
          <w:t>……</w:t>
        </w:r>
      </w:ins>
      <w:del w:id="43" w:author="博 刘" w:date="2021-03-03T19:50:00Z">
        <w:r w:rsidR="00C876B6" w:rsidDel="00E77FC0">
          <w:rPr>
            <w:rFonts w:hint="eastAsia"/>
          </w:rPr>
          <w:delText>，</w:delText>
        </w:r>
      </w:del>
      <w:del w:id="44" w:author="博 刘" w:date="2021-03-03T19:51:00Z">
        <w:r w:rsidR="00C876B6" w:rsidDel="00E77FC0">
          <w:rPr>
            <w:rFonts w:hint="eastAsia"/>
          </w:rPr>
          <w:delText>以</w:delText>
        </w:r>
      </w:del>
      <w:del w:id="45" w:author="博 刘" w:date="2021-03-03T19:50:00Z">
        <w:r w:rsidR="00C876B6" w:rsidDel="00E77FC0">
          <w:rPr>
            <w:rFonts w:hint="eastAsia"/>
          </w:rPr>
          <w:delText>及</w:delText>
        </w:r>
      </w:del>
      <w:ins w:id="46" w:author="博 刘" w:date="2021-03-03T19:51:00Z">
        <w:r w:rsidR="00E77FC0">
          <w:rPr>
            <w:rFonts w:hint="eastAsia"/>
          </w:rPr>
          <w:t>这是</w:t>
        </w:r>
      </w:ins>
      <w:r w:rsidR="00C876B6">
        <w:rPr>
          <w:rFonts w:hint="eastAsia"/>
        </w:rPr>
        <w:t>一切学生和老师之间应当会发生的对话。</w:t>
      </w:r>
      <w:r w:rsidR="004B4C24">
        <w:rPr>
          <w:rFonts w:hint="eastAsia"/>
        </w:rPr>
        <w:t>不知为何，语文组办公室对我总是有一种</w:t>
      </w:r>
      <w:r w:rsidR="004B4C24">
        <w:t>……</w:t>
      </w:r>
      <w:r w:rsidR="004B4C24">
        <w:rPr>
          <w:rFonts w:hint="eastAsia"/>
        </w:rPr>
        <w:t>难以言说的神圣感。有时候我会特意跑过五楼的连廊（注意，请不要在教学楼的任何地方奔跑！）佯装路过办公室只为那惊鸿一瞥，</w:t>
      </w:r>
      <w:r w:rsidR="0067520A">
        <w:rPr>
          <w:rFonts w:hint="eastAsia"/>
        </w:rPr>
        <w:t>而其他时候我会在办公室门口</w:t>
      </w:r>
      <w:proofErr w:type="gramStart"/>
      <w:r w:rsidR="0067520A">
        <w:rPr>
          <w:rFonts w:hint="eastAsia"/>
        </w:rPr>
        <w:t>踟躇</w:t>
      </w:r>
      <w:proofErr w:type="gramEnd"/>
      <w:r w:rsidR="0067520A">
        <w:rPr>
          <w:rFonts w:hint="eastAsia"/>
        </w:rPr>
        <w:t>好几分钟</w:t>
      </w:r>
      <w:ins w:id="47" w:author="博 刘" w:date="2021-03-03T19:51:00Z">
        <w:r w:rsidR="00E77FC0">
          <w:rPr>
            <w:rFonts w:hint="eastAsia"/>
          </w:rPr>
          <w:t>，</w:t>
        </w:r>
      </w:ins>
      <w:r w:rsidR="0067520A">
        <w:rPr>
          <w:rFonts w:hint="eastAsia"/>
        </w:rPr>
        <w:t>然后才下定决心推门喊“报告”。我也会硬缠着语文课代表让她带我一起去办公室拿下节课的教学用品，有一次还闹出了把作文纸提前发了下去这样的大乌龙。当然，她</w:t>
      </w:r>
      <w:del w:id="48" w:author="博 刘" w:date="2021-03-06T14:53:00Z">
        <w:r w:rsidR="0067520A" w:rsidDel="00B2337E">
          <w:rPr>
            <w:rFonts w:hint="eastAsia"/>
          </w:rPr>
          <w:delText>好像也</w:delText>
        </w:r>
      </w:del>
      <w:ins w:id="49" w:author="博 刘" w:date="2021-03-06T14:53:00Z">
        <w:r w:rsidR="00B2337E">
          <w:rPr>
            <w:rFonts w:hint="eastAsia"/>
          </w:rPr>
          <w:t>从</w:t>
        </w:r>
      </w:ins>
      <w:r w:rsidR="0067520A">
        <w:rPr>
          <w:rFonts w:hint="eastAsia"/>
        </w:rPr>
        <w:t>没有生我的气，这反倒让我越发觉得愧疚</w:t>
      </w:r>
      <w:r w:rsidR="00C96AB8">
        <w:rPr>
          <w:rFonts w:hint="eastAsia"/>
        </w:rPr>
        <w:t>，于是这之后我就再没有腆着脸去当帮手过。</w:t>
      </w:r>
      <w:r w:rsidR="008C4CF7">
        <w:rPr>
          <w:rFonts w:hint="eastAsia"/>
        </w:rPr>
        <w:t>无数琐碎的</w:t>
      </w:r>
      <w:proofErr w:type="gramStart"/>
      <w:r w:rsidR="008C4CF7">
        <w:rPr>
          <w:rFonts w:hint="eastAsia"/>
        </w:rPr>
        <w:t>回忆捻出一根</w:t>
      </w:r>
      <w:proofErr w:type="gramEnd"/>
      <w:r w:rsidR="008C4CF7">
        <w:rPr>
          <w:rFonts w:hint="eastAsia"/>
        </w:rPr>
        <w:t>根丝线</w:t>
      </w:r>
      <w:r w:rsidR="003F7E2D">
        <w:rPr>
          <w:rFonts w:hint="eastAsia"/>
        </w:rPr>
        <w:t>在我的手指上磨出发红的茧子</w:t>
      </w:r>
      <w:r w:rsidR="000A0E50">
        <w:rPr>
          <w:rFonts w:hint="eastAsia"/>
        </w:rPr>
        <w:t>，随着时间的推移这些痕迹会像</w:t>
      </w:r>
      <w:ins w:id="50" w:author="博 刘" w:date="2021-03-06T14:54:00Z">
        <w:r w:rsidR="00B2337E">
          <w:rPr>
            <w:rFonts w:hint="eastAsia"/>
          </w:rPr>
          <w:t>过去</w:t>
        </w:r>
      </w:ins>
      <w:r w:rsidR="000A0E50">
        <w:rPr>
          <w:rFonts w:hint="eastAsia"/>
        </w:rPr>
        <w:t>办公桌上</w:t>
      </w:r>
      <w:del w:id="51" w:author="博 刘" w:date="2021-03-06T14:54:00Z">
        <w:r w:rsidR="000A0E50" w:rsidDel="00B2337E">
          <w:rPr>
            <w:rFonts w:hint="eastAsia"/>
          </w:rPr>
          <w:delText>过去</w:delText>
        </w:r>
      </w:del>
      <w:r w:rsidR="000A0E50">
        <w:rPr>
          <w:rFonts w:hint="eastAsia"/>
        </w:rPr>
        <w:t>的陈设一样消失不见吗？</w:t>
      </w:r>
    </w:p>
    <w:p w14:paraId="51EEBB86" w14:textId="79BBEE71" w:rsidR="00CF5C18" w:rsidRPr="00E53E1A" w:rsidRDefault="0048555B" w:rsidP="0048555B">
      <w:pPr>
        <w:ind w:firstLine="420"/>
      </w:pPr>
      <w:r>
        <w:t>我决计不再纠结这些，</w:t>
      </w:r>
      <w:del w:id="52" w:author="博 刘" w:date="2021-03-06T14:55:00Z">
        <w:r w:rsidDel="00B2337E">
          <w:delText>转身望向那开阔的天井</w:delText>
        </w:r>
      </w:del>
      <w:ins w:id="53" w:author="博 刘" w:date="2021-03-06T14:55:00Z">
        <w:r w:rsidR="00B2337E">
          <w:rPr>
            <w:rFonts w:hint="eastAsia"/>
          </w:rPr>
          <w:t>转过身去，开阔的天井一下子映入眼帘</w:t>
        </w:r>
      </w:ins>
      <w:r>
        <w:t>。整栋教学楼显得异常安静，</w:t>
      </w:r>
      <w:ins w:id="54" w:author="博 刘" w:date="2021-03-06T14:55:00Z">
        <w:r w:rsidR="00B2337E">
          <w:rPr>
            <w:rFonts w:hint="eastAsia"/>
          </w:rPr>
          <w:t>可</w:t>
        </w:r>
      </w:ins>
      <w:r>
        <w:t>曾几何时各个楼层的教室里还</w:t>
      </w:r>
      <w:ins w:id="55" w:author="博 刘" w:date="2021-03-06T14:56:00Z">
        <w:r w:rsidR="00B2337E">
          <w:rPr>
            <w:rFonts w:hint="eastAsia"/>
          </w:rPr>
          <w:t>坐</w:t>
        </w:r>
      </w:ins>
      <w:del w:id="56" w:author="博 刘" w:date="2021-03-06T14:56:00Z">
        <w:r w:rsidDel="00B2337E">
          <w:delText>挤</w:delText>
        </w:r>
      </w:del>
      <w:r>
        <w:t>满了学生。在几个屈指可数的下雪的日子里，大家会几乎不约而同地</w:t>
      </w:r>
      <w:ins w:id="57" w:author="博 刘" w:date="2021-03-06T14:56:00Z">
        <w:r w:rsidR="00B2337E">
          <w:rPr>
            <w:rFonts w:hint="eastAsia"/>
          </w:rPr>
          <w:t>挤</w:t>
        </w:r>
      </w:ins>
      <w:del w:id="58" w:author="博 刘" w:date="2021-03-06T14:56:00Z">
        <w:r w:rsidDel="00B2337E">
          <w:delText>冲</w:delText>
        </w:r>
      </w:del>
      <w:r>
        <w:t>出教室。而现在这里安静得就像是一场雪。我</w:t>
      </w:r>
      <w:del w:id="59" w:author="博 刘" w:date="2021-03-03T19:52:00Z">
        <w:r w:rsidDel="00E77FC0">
          <w:delText>微微</w:delText>
        </w:r>
      </w:del>
      <w:r>
        <w:t>垂下视线，第三年我所在的教室就在天井对面。我曾在那个窗口里悄悄望向这个方向，看着她离开办公室，穿过连廊，走下楼梯，向教室款款走来。过去我在走廊里和同学聊天时，每每有人注意到这一幕，就会</w:t>
      </w:r>
      <w:ins w:id="60" w:author="博 刘" w:date="2021-03-03T19:53:00Z">
        <w:r w:rsidR="00E77FC0">
          <w:rPr>
            <w:rFonts w:hint="eastAsia"/>
          </w:rPr>
          <w:t>拿我开涮，让我去跟她打个招呼</w:t>
        </w:r>
      </w:ins>
      <w:del w:id="61" w:author="博 刘" w:date="2021-03-03T19:53:00Z">
        <w:r w:rsidDel="00E77FC0">
          <w:delText>调侃我去和她打声招呼</w:delText>
        </w:r>
      </w:del>
      <w:r>
        <w:rPr>
          <w:rFonts w:hint="eastAsia"/>
        </w:rPr>
        <w:t>，</w:t>
      </w:r>
      <w:r>
        <w:t>这时我就会赏给那位同学一记重锤然后逃回教室。</w:t>
      </w:r>
      <w:del w:id="62" w:author="博 刘" w:date="2021-03-03T19:54:00Z">
        <w:r w:rsidDel="00E77FC0">
          <w:delText>那时天色渐暗，</w:delText>
        </w:r>
      </w:del>
      <w:ins w:id="63" w:author="博 刘" w:date="2021-03-03T19:54:00Z">
        <w:r w:rsidR="00E77FC0">
          <w:rPr>
            <w:rFonts w:hint="eastAsia"/>
          </w:rPr>
          <w:t>回忆里一点点晕上</w:t>
        </w:r>
      </w:ins>
      <w:ins w:id="64" w:author="博 刘" w:date="2021-03-03T19:55:00Z">
        <w:r w:rsidR="00E77FC0">
          <w:rPr>
            <w:rFonts w:hint="eastAsia"/>
          </w:rPr>
          <w:t>靛蓝的天幕又令我</w:t>
        </w:r>
      </w:ins>
      <w:del w:id="65" w:author="博 刘" w:date="2021-03-03T19:55:00Z">
        <w:r w:rsidDel="00E77FC0">
          <w:delText>恍惚间我</w:delText>
        </w:r>
      </w:del>
      <w:r>
        <w:t>回想起</w:t>
      </w:r>
      <w:ins w:id="66" w:author="博 刘" w:date="2021-03-06T22:29:00Z">
        <w:r w:rsidR="00352B69">
          <w:rPr>
            <w:rFonts w:hint="eastAsia"/>
          </w:rPr>
          <w:t>元旦前</w:t>
        </w:r>
      </w:ins>
      <w:del w:id="67" w:author="博 刘" w:date="2021-03-06T22:29:00Z">
        <w:r w:rsidDel="00352B69">
          <w:delText>春节</w:delText>
        </w:r>
      </w:del>
      <w:r>
        <w:t>的那几日，</w:t>
      </w:r>
      <w:ins w:id="68" w:author="博 刘" w:date="2021-03-03T19:58:00Z">
        <w:r w:rsidR="002559F0">
          <w:rPr>
            <w:rFonts w:hint="eastAsia"/>
          </w:rPr>
          <w:t>那时天色渐暗，</w:t>
        </w:r>
        <w:proofErr w:type="gramStart"/>
        <w:r w:rsidR="002559F0">
          <w:rPr>
            <w:rFonts w:hint="eastAsia"/>
          </w:rPr>
          <w:t>可</w:t>
        </w:r>
      </w:ins>
      <w:ins w:id="69" w:author="博 刘" w:date="2021-03-03T19:59:00Z">
        <w:r w:rsidR="002559F0">
          <w:rPr>
            <w:rFonts w:hint="eastAsia"/>
          </w:rPr>
          <w:t>教学</w:t>
        </w:r>
        <w:proofErr w:type="gramEnd"/>
        <w:r w:rsidR="002559F0">
          <w:rPr>
            <w:rFonts w:hint="eastAsia"/>
          </w:rPr>
          <w:t>楼的灯还亮着，</w:t>
        </w:r>
      </w:ins>
      <w:r>
        <w:t>整栋楼每一个班级的前门后门都贴上了黑字红底的春联，把记忆里的灯光都染成了暖色。</w:t>
      </w:r>
      <w:ins w:id="70" w:author="博 刘" w:date="2021-03-06T22:12:00Z">
        <w:r w:rsidR="00B7503D">
          <w:rPr>
            <w:rFonts w:hint="eastAsia"/>
          </w:rPr>
          <w:t>我的座位离前门太远，</w:t>
        </w:r>
      </w:ins>
      <w:ins w:id="71" w:author="博 刘" w:date="2021-03-06T22:13:00Z">
        <w:r w:rsidR="00B7503D">
          <w:rPr>
            <w:rFonts w:hint="eastAsia"/>
          </w:rPr>
          <w:t>我</w:t>
        </w:r>
      </w:ins>
      <w:ins w:id="72" w:author="博 刘" w:date="2021-03-06T22:12:00Z">
        <w:r w:rsidR="00B7503D">
          <w:rPr>
            <w:rFonts w:hint="eastAsia"/>
          </w:rPr>
          <w:t>眼看着其他同学凭着距离优势捷足先登，</w:t>
        </w:r>
      </w:ins>
      <w:del w:id="73" w:author="博 刘" w:date="2021-03-06T22:12:00Z">
        <w:r w:rsidDel="00B7503D">
          <w:delText>我</w:delText>
        </w:r>
      </w:del>
      <w:r>
        <w:t>急得快要掉眼泪，挣扎着把手向</w:t>
      </w:r>
      <w:r>
        <w:lastRenderedPageBreak/>
        <w:t>前门探去，</w:t>
      </w:r>
      <w:del w:id="74" w:author="博 刘" w:date="2021-03-03T19:59:00Z">
        <w:r w:rsidDel="002559F0">
          <w:delText>指尖</w:delText>
        </w:r>
      </w:del>
      <w:ins w:id="75" w:author="博 刘" w:date="2021-03-03T19:59:00Z">
        <w:r w:rsidR="002559F0">
          <w:rPr>
            <w:rFonts w:hint="eastAsia"/>
          </w:rPr>
          <w:t>手里</w:t>
        </w:r>
      </w:ins>
      <w:r>
        <w:t>捏着我前一天夜里</w:t>
      </w:r>
      <w:del w:id="76" w:author="博 刘" w:date="2021-03-03T19:59:00Z">
        <w:r w:rsidDel="002559F0">
          <w:delText>悉心</w:delText>
        </w:r>
      </w:del>
      <w:r>
        <w:t>准备</w:t>
      </w:r>
      <w:del w:id="77" w:author="博 刘" w:date="2021-03-06T22:07:00Z">
        <w:r w:rsidDel="00B7503D">
          <w:delText>好</w:delText>
        </w:r>
      </w:del>
      <w:r>
        <w:t>的礼物——在那个离高考还剩一百五十八天的夜里，我伏在案头写下了这首诗，</w:t>
      </w:r>
      <w:del w:id="78" w:author="博 刘" w:date="2021-03-03T20:00:00Z">
        <w:r w:rsidDel="002559F0">
          <w:delText>把稿纸</w:delText>
        </w:r>
      </w:del>
      <w:r>
        <w:t>小心翼翼地</w:t>
      </w:r>
      <w:del w:id="79" w:author="博 刘" w:date="2021-03-03T20:00:00Z">
        <w:r w:rsidDel="002559F0">
          <w:delText>折叠好</w:delText>
        </w:r>
      </w:del>
      <w:ins w:id="80" w:author="博 刘" w:date="2021-03-03T20:00:00Z">
        <w:r w:rsidR="002559F0">
          <w:rPr>
            <w:rFonts w:hint="eastAsia"/>
          </w:rPr>
          <w:t>叠好稿纸</w:t>
        </w:r>
      </w:ins>
      <w:r>
        <w:t>，边缘用镇纸压平，再放进</w:t>
      </w:r>
      <w:del w:id="81" w:author="博 刘" w:date="2021-03-03T20:00:00Z">
        <w:r w:rsidDel="002559F0">
          <w:delText>准备好的</w:delText>
        </w:r>
      </w:del>
      <w:proofErr w:type="gramStart"/>
      <w:r>
        <w:t>淡蓝色信封里</w:t>
      </w:r>
      <w:proofErr w:type="gramEnd"/>
      <w:r>
        <w:t>粘上口——在同学的帮助下，那首</w:t>
      </w:r>
      <w:proofErr w:type="gramStart"/>
      <w:r>
        <w:t>诗成功</w:t>
      </w:r>
      <w:proofErr w:type="gramEnd"/>
      <w:r>
        <w:t>地</w:t>
      </w:r>
      <w:r>
        <w:rPr>
          <w:rFonts w:hint="eastAsia"/>
        </w:rPr>
        <w:t>被</w:t>
      </w:r>
      <w:r>
        <w:t>送到了她的手里。</w:t>
      </w:r>
    </w:p>
    <w:p w14:paraId="7529EF1F" w14:textId="35CE8DB5" w:rsidR="00CF5C18" w:rsidRDefault="0048555B">
      <w:r>
        <w:tab/>
      </w:r>
      <w:r>
        <w:rPr>
          <w:rFonts w:hint="eastAsia"/>
        </w:rPr>
        <w:t>过了几日她主动向我提起</w:t>
      </w:r>
      <w:del w:id="82" w:author="博 刘" w:date="2021-03-03T20:00:00Z">
        <w:r w:rsidDel="002559F0">
          <w:rPr>
            <w:rFonts w:hint="eastAsia"/>
          </w:rPr>
          <w:delText>了这件事</w:delText>
        </w:r>
      </w:del>
      <w:ins w:id="83" w:author="博 刘" w:date="2021-03-03T20:00:00Z">
        <w:r w:rsidR="002559F0">
          <w:rPr>
            <w:rFonts w:hint="eastAsia"/>
          </w:rPr>
          <w:t>这份礼物</w:t>
        </w:r>
      </w:ins>
      <w:r>
        <w:rPr>
          <w:rFonts w:hint="eastAsia"/>
        </w:rPr>
        <w:t>，她说她很喜欢我的诗。我</w:t>
      </w:r>
      <w:del w:id="84" w:author="博 刘" w:date="2021-03-03T20:01:00Z">
        <w:r w:rsidDel="002559F0">
          <w:rPr>
            <w:rFonts w:hint="eastAsia"/>
          </w:rPr>
          <w:delText>只能</w:delText>
        </w:r>
      </w:del>
      <w:r>
        <w:rPr>
          <w:rFonts w:hint="eastAsia"/>
        </w:rPr>
        <w:t>捂嘴偷笑，因为我花了整整三分之一的篇幅写我的语文成绩有多么的差，当然我们都知道这叫“欲扬先抑”。第二年里我的语文成绩几乎次次倒数，作文</w:t>
      </w:r>
      <w:del w:id="85" w:author="博 刘" w:date="2021-03-03T20:01:00Z">
        <w:r w:rsidDel="002559F0">
          <w:rPr>
            <w:rFonts w:hint="eastAsia"/>
          </w:rPr>
          <w:delText>从来</w:delText>
        </w:r>
      </w:del>
      <w:ins w:id="86" w:author="博 刘" w:date="2021-03-03T20:01:00Z">
        <w:r w:rsidR="002559F0">
          <w:rPr>
            <w:rFonts w:hint="eastAsia"/>
          </w:rPr>
          <w:t>写得</w:t>
        </w:r>
      </w:ins>
      <w:r>
        <w:rPr>
          <w:rFonts w:hint="eastAsia"/>
        </w:rPr>
        <w:t>随心所欲，并且</w:t>
      </w:r>
      <w:del w:id="87" w:author="博 刘" w:date="2021-03-03T20:01:00Z">
        <w:r w:rsidDel="002559F0">
          <w:rPr>
            <w:rFonts w:hint="eastAsia"/>
          </w:rPr>
          <w:delText>喜欢</w:delText>
        </w:r>
      </w:del>
      <w:ins w:id="88" w:author="博 刘" w:date="2021-03-03T20:01:00Z">
        <w:r w:rsidR="002559F0">
          <w:rPr>
            <w:rFonts w:hint="eastAsia"/>
          </w:rPr>
          <w:t>热衷于</w:t>
        </w:r>
      </w:ins>
      <w:r>
        <w:rPr>
          <w:rFonts w:hint="eastAsia"/>
        </w:rPr>
        <w:t>在班上大喊“我是x班最喜欢语文的学生”，还成了同学间的一大</w:t>
      </w:r>
      <w:ins w:id="89" w:author="博 刘" w:date="2021-03-06T22:13:00Z">
        <w:r w:rsidR="00B7503D">
          <w:rPr>
            <w:rFonts w:hint="eastAsia"/>
          </w:rPr>
          <w:t>“</w:t>
        </w:r>
      </w:ins>
      <w:r>
        <w:rPr>
          <w:rFonts w:hint="eastAsia"/>
        </w:rPr>
        <w:t>美谈</w:t>
      </w:r>
      <w:ins w:id="90" w:author="博 刘" w:date="2021-03-06T22:13:00Z">
        <w:r w:rsidR="00B7503D">
          <w:rPr>
            <w:rFonts w:hint="eastAsia"/>
          </w:rPr>
          <w:t>”</w:t>
        </w:r>
      </w:ins>
      <w:r>
        <w:rPr>
          <w:rFonts w:hint="eastAsia"/>
        </w:rPr>
        <w:t>。</w:t>
      </w:r>
      <w:r w:rsidR="00D5147D">
        <w:rPr>
          <w:rFonts w:hint="eastAsia"/>
        </w:rPr>
        <w:t>也许我的确喜欢语文，但也许我从来没有真正正视过眼前的这一张小小的答题纸。我在其上挥毫泼墨，满心期待着我的大作能够被选作范文在全年级评讲</w:t>
      </w:r>
      <w:r w:rsidR="003B2109">
        <w:rPr>
          <w:rFonts w:hint="eastAsia"/>
        </w:rPr>
        <w:t>，结果可想而知。午饭时我把作文纸</w:t>
      </w:r>
      <w:del w:id="91" w:author="博 刘" w:date="2021-03-03T20:02:00Z">
        <w:r w:rsidR="003B2109" w:rsidDel="002559F0">
          <w:rPr>
            <w:rFonts w:hint="eastAsia"/>
          </w:rPr>
          <w:delText>粗暴地</w:delText>
        </w:r>
      </w:del>
      <w:r w:rsidR="003B2109">
        <w:rPr>
          <w:rFonts w:hint="eastAsia"/>
        </w:rPr>
        <w:t>揉成一团</w:t>
      </w:r>
      <w:ins w:id="92" w:author="博 刘" w:date="2021-03-03T20:02:00Z">
        <w:r w:rsidR="002559F0">
          <w:rPr>
            <w:rFonts w:hint="eastAsia"/>
          </w:rPr>
          <w:t>狠狠</w:t>
        </w:r>
      </w:ins>
      <w:r w:rsidR="003B2109">
        <w:rPr>
          <w:rFonts w:hint="eastAsia"/>
        </w:rPr>
        <w:t>扔在地上，</w:t>
      </w:r>
      <w:ins w:id="93" w:author="博 刘" w:date="2021-03-03T20:04:00Z">
        <w:r w:rsidR="002559F0">
          <w:rPr>
            <w:rFonts w:hint="eastAsia"/>
          </w:rPr>
          <w:t>可那张纸</w:t>
        </w:r>
      </w:ins>
      <w:ins w:id="94" w:author="博 刘" w:date="2021-03-06T22:06:00Z">
        <w:r w:rsidR="00B7503D">
          <w:rPr>
            <w:rFonts w:hint="eastAsia"/>
          </w:rPr>
          <w:t>也</w:t>
        </w:r>
      </w:ins>
      <w:ins w:id="95" w:author="博 刘" w:date="2021-03-03T20:05:00Z">
        <w:r w:rsidR="002559F0">
          <w:rPr>
            <w:rFonts w:hint="eastAsia"/>
          </w:rPr>
          <w:t>不会因此获得其应有的重量。</w:t>
        </w:r>
      </w:ins>
      <w:del w:id="96" w:author="博 刘" w:date="2021-03-03T20:04:00Z">
        <w:r w:rsidR="003B2109" w:rsidDel="002559F0">
          <w:rPr>
            <w:rFonts w:hint="eastAsia"/>
          </w:rPr>
          <w:delText>可那张纸并没有因我的粗暴对待而获得其应有的重量。</w:delText>
        </w:r>
      </w:del>
      <w:r w:rsidR="003B2109">
        <w:rPr>
          <w:rFonts w:hint="eastAsia"/>
        </w:rPr>
        <w:t>我把那不成样子的纸团子展开来递给她，眼里噙着泪。</w:t>
      </w:r>
      <w:del w:id="97" w:author="博 刘" w:date="2021-03-06T22:06:00Z">
        <w:r w:rsidR="003B2109" w:rsidDel="00B7503D">
          <w:rPr>
            <w:rFonts w:hint="eastAsia"/>
          </w:rPr>
          <w:delText>我</w:delText>
        </w:r>
      </w:del>
      <w:r w:rsidR="003B2109">
        <w:rPr>
          <w:rFonts w:hint="eastAsia"/>
        </w:rPr>
        <w:t>从未见过她这样严肃的神情，</w:t>
      </w:r>
      <w:ins w:id="98" w:author="博 刘" w:date="2021-03-06T22:06:00Z">
        <w:r w:rsidR="00B7503D">
          <w:rPr>
            <w:rFonts w:hint="eastAsia"/>
          </w:rPr>
          <w:t>我</w:t>
        </w:r>
      </w:ins>
      <w:r w:rsidR="003B2109">
        <w:rPr>
          <w:rFonts w:hint="eastAsia"/>
        </w:rPr>
        <w:t>用小臂挡住双眼开始垂泣。</w:t>
      </w:r>
      <w:r w:rsidR="00C71D32">
        <w:rPr>
          <w:rFonts w:hint="eastAsia"/>
        </w:rPr>
        <w:t>在全班同学惊诧的目光下我跟着她离开了教室，而垂泣也随着我迈出步子一点点变成</w:t>
      </w:r>
      <w:del w:id="99" w:author="博 刘" w:date="2021-03-06T22:14:00Z">
        <w:r w:rsidR="00C71D32" w:rsidDel="00B7503D">
          <w:rPr>
            <w:rFonts w:hint="eastAsia"/>
          </w:rPr>
          <w:delText>放声的</w:delText>
        </w:r>
      </w:del>
      <w:r w:rsidR="00C71D32">
        <w:rPr>
          <w:rFonts w:hint="eastAsia"/>
        </w:rPr>
        <w:t>哭嚎。我想让自己的文章得到认可，我</w:t>
      </w:r>
      <w:del w:id="100" w:author="博 刘" w:date="2021-03-03T20:06:00Z">
        <w:r w:rsidR="00C71D32" w:rsidDel="00404BB8">
          <w:rPr>
            <w:rFonts w:hint="eastAsia"/>
          </w:rPr>
          <w:delText>渴望</w:delText>
        </w:r>
      </w:del>
      <w:ins w:id="101" w:author="博 刘" w:date="2021-03-03T20:06:00Z">
        <w:r w:rsidR="00404BB8">
          <w:rPr>
            <w:rFonts w:hint="eastAsia"/>
          </w:rPr>
          <w:t>希望</w:t>
        </w:r>
      </w:ins>
      <w:r w:rsidR="00C71D32">
        <w:rPr>
          <w:rFonts w:hint="eastAsia"/>
        </w:rPr>
        <w:t>同学们提到我</w:t>
      </w:r>
      <w:del w:id="102" w:author="博 刘" w:date="2021-03-06T22:14:00Z">
        <w:r w:rsidR="00C71D32" w:rsidDel="00B7503D">
          <w:rPr>
            <w:rFonts w:hint="eastAsia"/>
          </w:rPr>
          <w:delText>的</w:delText>
        </w:r>
      </w:del>
      <w:r w:rsidR="00C71D32">
        <w:rPr>
          <w:rFonts w:hint="eastAsia"/>
        </w:rPr>
        <w:t>时</w:t>
      </w:r>
      <w:del w:id="103" w:author="博 刘" w:date="2021-03-03T20:06:00Z">
        <w:r w:rsidR="00C71D32" w:rsidDel="00404BB8">
          <w:rPr>
            <w:rFonts w:hint="eastAsia"/>
          </w:rPr>
          <w:delText>候</w:delText>
        </w:r>
      </w:del>
      <w:r w:rsidR="00C71D32">
        <w:rPr>
          <w:rFonts w:hint="eastAsia"/>
        </w:rPr>
        <w:t>语气里含着</w:t>
      </w:r>
      <w:del w:id="104" w:author="博 刘" w:date="2021-03-03T20:06:00Z">
        <w:r w:rsidR="00C71D32" w:rsidDel="00404BB8">
          <w:rPr>
            <w:rFonts w:hint="eastAsia"/>
          </w:rPr>
          <w:delText>的是</w:delText>
        </w:r>
      </w:del>
      <w:r w:rsidR="00C71D32">
        <w:rPr>
          <w:rFonts w:hint="eastAsia"/>
        </w:rPr>
        <w:t>敬仰，我祈祷我能考一次年级第一给她长脸</w:t>
      </w:r>
      <w:r w:rsidR="00435869">
        <w:rPr>
          <w:rFonts w:hint="eastAsia"/>
        </w:rPr>
        <w:t>，而</w:t>
      </w:r>
      <w:r w:rsidR="00C71D32">
        <w:rPr>
          <w:rFonts w:hint="eastAsia"/>
        </w:rPr>
        <w:t>她告诉我要郑重</w:t>
      </w:r>
      <w:del w:id="105" w:author="博 刘" w:date="2021-03-03T20:07:00Z">
        <w:r w:rsidR="00C71D32" w:rsidDel="00404BB8">
          <w:rPr>
            <w:rFonts w:hint="eastAsia"/>
          </w:rPr>
          <w:delText>的</w:delText>
        </w:r>
      </w:del>
      <w:r w:rsidR="00C71D32">
        <w:rPr>
          <w:rFonts w:hint="eastAsia"/>
        </w:rPr>
        <w:t>对待这一片薄薄的纸。</w:t>
      </w:r>
    </w:p>
    <w:p w14:paraId="3E915B41" w14:textId="5B777C0C" w:rsidR="00C71D32" w:rsidRDefault="00C71D32">
      <w:r>
        <w:tab/>
      </w:r>
      <w:proofErr w:type="gramStart"/>
      <w:r>
        <w:rPr>
          <w:rFonts w:hint="eastAsia"/>
        </w:rPr>
        <w:t>所有人之中</w:t>
      </w:r>
      <w:proofErr w:type="gramEnd"/>
      <w:del w:id="106" w:author="博 刘" w:date="2021-03-03T20:07:00Z">
        <w:r w:rsidDel="00404BB8">
          <w:rPr>
            <w:rFonts w:hint="eastAsia"/>
          </w:rPr>
          <w:delText>只</w:delText>
        </w:r>
      </w:del>
      <w:ins w:id="107" w:author="博 刘" w:date="2021-03-03T20:07:00Z">
        <w:r w:rsidR="00404BB8">
          <w:rPr>
            <w:rFonts w:hint="eastAsia"/>
          </w:rPr>
          <w:t>唯</w:t>
        </w:r>
      </w:ins>
      <w:r>
        <w:rPr>
          <w:rFonts w:hint="eastAsia"/>
        </w:rPr>
        <w:t>有她有资格这么说我，因为我知道她理解我的痛苦。那个清晨当她巡视到我的身旁时，我满面通红地递给她一页稿纸，</w:t>
      </w:r>
      <w:del w:id="108" w:author="博 刘" w:date="2021-03-03T20:07:00Z">
        <w:r w:rsidDel="00404BB8">
          <w:rPr>
            <w:rFonts w:hint="eastAsia"/>
          </w:rPr>
          <w:delText>里面</w:delText>
        </w:r>
      </w:del>
      <w:ins w:id="109" w:author="博 刘" w:date="2021-03-03T20:07:00Z">
        <w:r w:rsidR="00404BB8">
          <w:rPr>
            <w:rFonts w:hint="eastAsia"/>
          </w:rPr>
          <w:t>上面</w:t>
        </w:r>
      </w:ins>
      <w:r>
        <w:rPr>
          <w:rFonts w:hint="eastAsia"/>
        </w:rPr>
        <w:t>写着我对意识流作品拙劣的模仿</w:t>
      </w:r>
      <w:r w:rsidR="006C7400">
        <w:rPr>
          <w:rFonts w:hint="eastAsia"/>
        </w:rPr>
        <w:t>——</w:t>
      </w:r>
      <w:ins w:id="110" w:author="博 刘" w:date="2021-03-06T22:15:00Z">
        <w:r w:rsidR="00B7503D">
          <w:rPr>
            <w:rFonts w:hint="eastAsia"/>
          </w:rPr>
          <w:t>《</w:t>
        </w:r>
      </w:ins>
      <w:r w:rsidR="006C7400">
        <w:rPr>
          <w:rFonts w:hint="eastAsia"/>
        </w:rPr>
        <w:t>三块方糖</w:t>
      </w:r>
      <w:ins w:id="111" w:author="博 刘" w:date="2021-03-06T22:15:00Z">
        <w:r w:rsidR="00B7503D">
          <w:rPr>
            <w:rFonts w:hint="eastAsia"/>
          </w:rPr>
          <w:t>》</w:t>
        </w:r>
      </w:ins>
      <w:del w:id="112" w:author="博 刘" w:date="2021-03-06T22:15:00Z">
        <w:r w:rsidR="006C7400" w:rsidDel="00B329F8">
          <w:rPr>
            <w:rFonts w:hint="eastAsia"/>
          </w:rPr>
          <w:delText>，</w:delText>
        </w:r>
      </w:del>
      <w:ins w:id="113" w:author="博 刘" w:date="2021-03-06T22:15:00Z">
        <w:r w:rsidR="00B329F8">
          <w:rPr>
            <w:rFonts w:hint="eastAsia"/>
          </w:rPr>
          <w:t>。</w:t>
        </w:r>
      </w:ins>
      <w:ins w:id="114" w:author="博 刘" w:date="2021-03-06T22:16:00Z">
        <w:r w:rsidR="00B329F8">
          <w:rPr>
            <w:rFonts w:hint="eastAsia"/>
          </w:rPr>
          <w:t>即使现在看来生硬无比，</w:t>
        </w:r>
      </w:ins>
      <w:del w:id="115" w:author="博 刘" w:date="2021-03-06T22:15:00Z">
        <w:r w:rsidR="006C7400" w:rsidDel="00B329F8">
          <w:rPr>
            <w:rFonts w:hint="eastAsia"/>
          </w:rPr>
          <w:delText>我当时</w:delText>
        </w:r>
      </w:del>
      <w:ins w:id="116" w:author="博 刘" w:date="2021-03-06T22:15:00Z">
        <w:r w:rsidR="00B329F8">
          <w:rPr>
            <w:rFonts w:hint="eastAsia"/>
          </w:rPr>
          <w:t>当时的我</w:t>
        </w:r>
      </w:ins>
      <w:r w:rsidR="006C7400">
        <w:rPr>
          <w:rFonts w:hint="eastAsia"/>
        </w:rPr>
        <w:t>还对</w:t>
      </w:r>
      <w:ins w:id="117" w:author="博 刘" w:date="2021-03-06T22:15:00Z">
        <w:r w:rsidR="00B329F8">
          <w:rPr>
            <w:rFonts w:hint="eastAsia"/>
          </w:rPr>
          <w:t>这</w:t>
        </w:r>
      </w:ins>
      <w:ins w:id="118" w:author="博 刘" w:date="2021-03-06T22:16:00Z">
        <w:r w:rsidR="00B329F8">
          <w:rPr>
            <w:rFonts w:hint="eastAsia"/>
          </w:rPr>
          <w:t>样的</w:t>
        </w:r>
      </w:ins>
      <w:del w:id="119" w:author="博 刘" w:date="2021-03-06T22:15:00Z">
        <w:r w:rsidR="006C7400" w:rsidDel="00B329F8">
          <w:rPr>
            <w:rFonts w:hint="eastAsia"/>
          </w:rPr>
          <w:delText>这</w:delText>
        </w:r>
      </w:del>
      <w:del w:id="120" w:author="博 刘" w:date="2021-03-03T20:08:00Z">
        <w:r w:rsidR="006C7400" w:rsidDel="00404BB8">
          <w:rPr>
            <w:rFonts w:hint="eastAsia"/>
          </w:rPr>
          <w:delText>个</w:delText>
        </w:r>
      </w:del>
      <w:del w:id="121" w:author="博 刘" w:date="2021-03-06T22:15:00Z">
        <w:r w:rsidR="006C7400" w:rsidDel="00B329F8">
          <w:rPr>
            <w:rFonts w:hint="eastAsia"/>
          </w:rPr>
          <w:delText>现在看来生硬无比的</w:delText>
        </w:r>
      </w:del>
      <w:r w:rsidR="006C7400">
        <w:rPr>
          <w:rFonts w:hint="eastAsia"/>
        </w:rPr>
        <w:t>线索串联</w:t>
      </w:r>
      <w:ins w:id="122" w:author="博 刘" w:date="2021-03-03T20:08:00Z">
        <w:r w:rsidR="00404BB8">
          <w:rPr>
            <w:rFonts w:hint="eastAsia"/>
          </w:rPr>
          <w:t>感到</w:t>
        </w:r>
      </w:ins>
      <w:r w:rsidR="006C7400">
        <w:rPr>
          <w:rFonts w:hint="eastAsia"/>
        </w:rPr>
        <w:t>颇为得意。可她什么也没有说，她就站在我的身旁，将那些粗糙的文字一点点咽了下去。然后她开了口，我几乎做好了</w:t>
      </w:r>
      <w:ins w:id="123" w:author="博 刘" w:date="2021-03-06T22:17:00Z">
        <w:r w:rsidR="00B329F8">
          <w:rPr>
            <w:rFonts w:hint="eastAsia"/>
          </w:rPr>
          <w:t>准备，好像下一秒她就会开始</w:t>
        </w:r>
      </w:ins>
      <w:del w:id="124" w:author="博 刘" w:date="2021-03-06T22:17:00Z">
        <w:r w:rsidR="006C7400" w:rsidDel="00B329F8">
          <w:rPr>
            <w:rFonts w:hint="eastAsia"/>
          </w:rPr>
          <w:delText>她要</w:delText>
        </w:r>
      </w:del>
      <w:r w:rsidR="006C7400">
        <w:rPr>
          <w:rFonts w:hint="eastAsia"/>
        </w:rPr>
        <w:t>指责我不务正业</w:t>
      </w:r>
      <w:del w:id="125" w:author="博 刘" w:date="2021-03-06T22:17:00Z">
        <w:r w:rsidR="006C7400" w:rsidDel="00B329F8">
          <w:rPr>
            <w:rFonts w:hint="eastAsia"/>
          </w:rPr>
          <w:delText>的准备</w:delText>
        </w:r>
      </w:del>
      <w:r w:rsidR="006C7400">
        <w:rPr>
          <w:rFonts w:hint="eastAsia"/>
        </w:rPr>
        <w:t>，可她的语气里充满了我未曾料想的赞许。我已经忘记了当时我拿回那张稿纸时的心情，只记得那段难言的沉默里我的掌心开始生汗。</w:t>
      </w:r>
      <w:r w:rsidR="00435869">
        <w:rPr>
          <w:rFonts w:hint="eastAsia"/>
        </w:rPr>
        <w:t>她笑得像那雨巷中丁香似的姑娘从未有过的回眸，她认可了我的大胆尝试，她赞许我自由的行文，她向我推荐能让我的文字得到</w:t>
      </w:r>
      <w:del w:id="126" w:author="博 刘" w:date="2021-03-06T22:18:00Z">
        <w:r w:rsidR="00435869" w:rsidDel="00B329F8">
          <w:rPr>
            <w:rFonts w:hint="eastAsia"/>
          </w:rPr>
          <w:delText>发挥</w:delText>
        </w:r>
      </w:del>
      <w:ins w:id="127" w:author="博 刘" w:date="2021-03-06T22:18:00Z">
        <w:r w:rsidR="00B329F8">
          <w:rPr>
            <w:rFonts w:hint="eastAsia"/>
          </w:rPr>
          <w:t>认可</w:t>
        </w:r>
      </w:ins>
      <w:r w:rsidR="00435869">
        <w:rPr>
          <w:rFonts w:hint="eastAsia"/>
        </w:rPr>
        <w:t>的比赛。当她在读我的文章</w:t>
      </w:r>
      <w:del w:id="128" w:author="博 刘" w:date="2021-03-06T22:19:00Z">
        <w:r w:rsidR="00435869" w:rsidDel="00B329F8">
          <w:rPr>
            <w:rFonts w:hint="eastAsia"/>
          </w:rPr>
          <w:delText>，</w:delText>
        </w:r>
      </w:del>
      <w:ins w:id="129" w:author="博 刘" w:date="2021-03-06T22:19:00Z">
        <w:r w:rsidR="00B329F8">
          <w:rPr>
            <w:rFonts w:hint="eastAsia"/>
          </w:rPr>
          <w:t>而</w:t>
        </w:r>
      </w:ins>
      <w:r w:rsidR="00435869">
        <w:rPr>
          <w:rFonts w:hint="eastAsia"/>
        </w:rPr>
        <w:t>同学问起时，她会笑着说这是我的“作品”。</w:t>
      </w:r>
    </w:p>
    <w:p w14:paraId="55BF13E8" w14:textId="084D5A99" w:rsidR="00435869" w:rsidRDefault="00435869">
      <w:r>
        <w:tab/>
      </w:r>
      <w:r>
        <w:rPr>
          <w:rFonts w:hint="eastAsia"/>
        </w:rPr>
        <w:t>这是我的作品</w:t>
      </w:r>
      <w:r w:rsidR="00E9652D">
        <w:rPr>
          <w:rFonts w:hint="eastAsia"/>
        </w:rPr>
        <w:t>。</w:t>
      </w:r>
    </w:p>
    <w:p w14:paraId="0D364922" w14:textId="7A1F7D9E" w:rsidR="00435869" w:rsidRDefault="00435869">
      <w:r>
        <w:tab/>
      </w:r>
      <w:r>
        <w:rPr>
          <w:rFonts w:hint="eastAsia"/>
        </w:rPr>
        <w:t>这句话</w:t>
      </w:r>
      <w:r w:rsidR="00E9652D">
        <w:rPr>
          <w:rFonts w:hint="eastAsia"/>
        </w:rPr>
        <w:t>在我的胸腔里回荡，像清晨的钟声。</w:t>
      </w:r>
    </w:p>
    <w:p w14:paraId="2523193A" w14:textId="1CE749B9" w:rsidR="00E9652D" w:rsidRDefault="00E9652D">
      <w:r>
        <w:tab/>
      </w:r>
      <w:r>
        <w:rPr>
          <w:rFonts w:hint="eastAsia"/>
        </w:rPr>
        <w:t>而我终究明白了我应当郑重对待我面前的这张纸，热爱与否向来与行动无关。我也的确从中学到了很多很多</w:t>
      </w:r>
      <w:r w:rsidR="00122C9B">
        <w:rPr>
          <w:rFonts w:hint="eastAsia"/>
        </w:rPr>
        <w:t>，比如如何鉴赏一篇文章。他们当然可以是答题纸上套路化的</w:t>
      </w:r>
      <w:proofErr w:type="gramStart"/>
      <w:r w:rsidR="00122C9B">
        <w:rPr>
          <w:rFonts w:hint="eastAsia"/>
        </w:rPr>
        <w:t>一</w:t>
      </w:r>
      <w:proofErr w:type="gramEnd"/>
      <w:r w:rsidR="00122C9B">
        <w:rPr>
          <w:rFonts w:hint="eastAsia"/>
        </w:rPr>
        <w:t>行行小字，但他们可以是也应当是文学创作的基石。</w:t>
      </w:r>
    </w:p>
    <w:p w14:paraId="30882643" w14:textId="77777777" w:rsidR="003D02EA" w:rsidRDefault="00122C9B">
      <w:r>
        <w:tab/>
      </w:r>
      <w:r w:rsidR="004B682C">
        <w:rPr>
          <w:rFonts w:hint="eastAsia"/>
        </w:rPr>
        <w:t>我走过那宽广的连廊，脚步声连同回忆一并散在了夕阳里。我走下楼梯，墙壁上的挂画和我刚来到这里时别无二致。我推开最靠近楼梯口的那间教室虚掩着的前门。</w:t>
      </w:r>
    </w:p>
    <w:p w14:paraId="662FAF4D" w14:textId="14698E63" w:rsidR="004B682C" w:rsidRDefault="004B682C" w:rsidP="003D02EA">
      <w:pPr>
        <w:ind w:firstLine="420"/>
      </w:pPr>
      <w:r>
        <w:rPr>
          <w:rFonts w:hint="eastAsia"/>
        </w:rPr>
        <w:t>我走上讲台。</w:t>
      </w:r>
    </w:p>
    <w:p w14:paraId="6D29B6C3" w14:textId="34FE6797" w:rsidR="004B682C" w:rsidDel="00B329F8" w:rsidRDefault="004B682C">
      <w:pPr>
        <w:rPr>
          <w:del w:id="130" w:author="博 刘" w:date="2021-03-06T22:21:00Z"/>
        </w:rPr>
      </w:pPr>
      <w:r>
        <w:tab/>
      </w:r>
      <w:r>
        <w:rPr>
          <w:rFonts w:hint="eastAsia"/>
        </w:rPr>
        <w:t>那一瞬间，我仿佛看见台下坐满了人，而</w:t>
      </w:r>
      <w:r w:rsidR="00DD29BE">
        <w:rPr>
          <w:rFonts w:hint="eastAsia"/>
        </w:rPr>
        <w:t>她</w:t>
      </w:r>
      <w:r>
        <w:rPr>
          <w:rFonts w:hint="eastAsia"/>
        </w:rPr>
        <w:t>坐在教室的另一端，</w:t>
      </w:r>
      <w:ins w:id="131" w:author="博 刘" w:date="2021-03-03T20:09:00Z">
        <w:r w:rsidR="00404BB8">
          <w:rPr>
            <w:rFonts w:hint="eastAsia"/>
          </w:rPr>
          <w:t>用</w:t>
        </w:r>
      </w:ins>
      <w:r>
        <w:rPr>
          <w:rFonts w:hint="eastAsia"/>
        </w:rPr>
        <w:t>温柔的眼神鼓励</w:t>
      </w:r>
      <w:ins w:id="132" w:author="博 刘" w:date="2021-03-06T22:20:00Z">
        <w:r w:rsidR="00B329F8">
          <w:rPr>
            <w:rFonts w:hint="eastAsia"/>
          </w:rPr>
          <w:t>着</w:t>
        </w:r>
      </w:ins>
      <w:r>
        <w:rPr>
          <w:rFonts w:hint="eastAsia"/>
        </w:rPr>
        <w:t>我</w:t>
      </w:r>
      <w:ins w:id="133" w:author="博 刘" w:date="2021-03-06T22:20:00Z">
        <w:r w:rsidR="00B329F8">
          <w:rPr>
            <w:rFonts w:hint="eastAsia"/>
          </w:rPr>
          <w:t>，于是我</w:t>
        </w:r>
      </w:ins>
      <w:r>
        <w:rPr>
          <w:rFonts w:hint="eastAsia"/>
        </w:rPr>
        <w:t>打开手中的讲义。</w:t>
      </w:r>
      <w:r w:rsidR="003D02EA">
        <w:rPr>
          <w:rFonts w:hint="eastAsia"/>
        </w:rPr>
        <w:t>我当然</w:t>
      </w:r>
      <w:ins w:id="134" w:author="博 刘" w:date="2021-03-03T20:09:00Z">
        <w:r w:rsidR="00404BB8">
          <w:rPr>
            <w:rFonts w:hint="eastAsia"/>
          </w:rPr>
          <w:t>不应感到紧张</w:t>
        </w:r>
      </w:ins>
      <w:del w:id="135" w:author="博 刘" w:date="2021-03-03T20:09:00Z">
        <w:r w:rsidR="003D02EA" w:rsidDel="00404BB8">
          <w:rPr>
            <w:rFonts w:hint="eastAsia"/>
          </w:rPr>
          <w:delText>不应该紧张什么</w:delText>
        </w:r>
      </w:del>
      <w:r w:rsidR="003D02EA">
        <w:rPr>
          <w:rFonts w:hint="eastAsia"/>
        </w:rPr>
        <w:t>，</w:t>
      </w:r>
      <w:ins w:id="136" w:author="博 刘" w:date="2021-03-03T20:10:00Z">
        <w:r w:rsidR="00404BB8">
          <w:rPr>
            <w:rFonts w:hint="eastAsia"/>
          </w:rPr>
          <w:t>毕竟</w:t>
        </w:r>
      </w:ins>
      <w:r w:rsidR="003D02EA">
        <w:rPr>
          <w:rFonts w:hint="eastAsia"/>
        </w:rPr>
        <w:t>我会花上十几个小时来准备几个课时，</w:t>
      </w:r>
      <w:del w:id="137" w:author="博 刘" w:date="2021-03-06T22:20:00Z">
        <w:r w:rsidR="003D02EA" w:rsidDel="00B329F8">
          <w:rPr>
            <w:rFonts w:hint="eastAsia"/>
          </w:rPr>
          <w:delText>或许</w:delText>
        </w:r>
      </w:del>
      <w:r w:rsidR="003D02EA">
        <w:rPr>
          <w:rFonts w:hint="eastAsia"/>
        </w:rPr>
        <w:t>比其他</w:t>
      </w:r>
      <w:r w:rsidR="00DD29BE">
        <w:rPr>
          <w:rFonts w:hint="eastAsia"/>
        </w:rPr>
        <w:t>所有</w:t>
      </w:r>
      <w:r w:rsidR="003D02EA">
        <w:rPr>
          <w:rFonts w:hint="eastAsia"/>
        </w:rPr>
        <w:t>同学的准备时间加起来还要多。我会“以意逆志，知人论世”，我会从一首诗说到一位诗人，从一位诗人说到他一生的诗。即使同学们全都低头写作业我也不在乎，因为我知道她在听。</w:t>
      </w:r>
      <w:del w:id="138" w:author="博 刘" w:date="2021-03-06T22:20:00Z">
        <w:r w:rsidR="003D02EA" w:rsidDel="00B329F8">
          <w:rPr>
            <w:rFonts w:hint="eastAsia"/>
          </w:rPr>
          <w:delText>反转</w:delText>
        </w:r>
      </w:del>
      <w:ins w:id="139" w:author="博 刘" w:date="2021-03-06T22:20:00Z">
        <w:r w:rsidR="00B329F8">
          <w:rPr>
            <w:rFonts w:hint="eastAsia"/>
          </w:rPr>
          <w:t>翻转</w:t>
        </w:r>
      </w:ins>
      <w:r w:rsidR="003D02EA">
        <w:rPr>
          <w:rFonts w:hint="eastAsia"/>
        </w:rPr>
        <w:t>课堂、主题阅读，三年里我有了很多站上讲台的机会。我当然会紧张，但只要我一开口，那些情绪就会像春日的残雪一样消失得无影无踪</w:t>
      </w:r>
      <w:r w:rsidR="00D22E41">
        <w:rPr>
          <w:rFonts w:hint="eastAsia"/>
        </w:rPr>
        <w:t>，好像</w:t>
      </w:r>
      <w:ins w:id="140" w:author="博 刘" w:date="2021-03-06T22:21:00Z">
        <w:r w:rsidR="00B329F8">
          <w:rPr>
            <w:rFonts w:hint="eastAsia"/>
          </w:rPr>
          <w:t>我</w:t>
        </w:r>
      </w:ins>
      <w:r w:rsidR="00D22E41">
        <w:rPr>
          <w:rFonts w:hint="eastAsia"/>
        </w:rPr>
        <w:t>脚底</w:t>
      </w:r>
      <w:ins w:id="141" w:author="博 刘" w:date="2021-03-06T22:21:00Z">
        <w:r w:rsidR="00B329F8">
          <w:rPr>
            <w:rFonts w:hint="eastAsia"/>
          </w:rPr>
          <w:t>踏着</w:t>
        </w:r>
      </w:ins>
      <w:r w:rsidR="00D22E41">
        <w:rPr>
          <w:rFonts w:hint="eastAsia"/>
        </w:rPr>
        <w:t>的</w:t>
      </w:r>
      <w:ins w:id="142" w:author="博 刘" w:date="2021-03-06T22:21:00Z">
        <w:r w:rsidR="00B329F8">
          <w:rPr>
            <w:rFonts w:hint="eastAsia"/>
          </w:rPr>
          <w:t>那块</w:t>
        </w:r>
      </w:ins>
      <w:r w:rsidR="00D22E41">
        <w:rPr>
          <w:rFonts w:hint="eastAsia"/>
        </w:rPr>
        <w:t>大理石给了我莫大的力量。我喜欢这种感觉，也许我会想回到这里成为一名光荣的人民教师。</w:t>
      </w:r>
    </w:p>
    <w:p w14:paraId="0925C960" w14:textId="38B3D0CD" w:rsidR="005D5E9B" w:rsidRDefault="00D22E41">
      <w:pPr>
        <w:rPr>
          <w:rFonts w:hint="eastAsia"/>
        </w:rPr>
      </w:pPr>
      <w:del w:id="143" w:author="博 刘" w:date="2021-03-06T22:21:00Z">
        <w:r w:rsidDel="00B329F8">
          <w:tab/>
        </w:r>
      </w:del>
      <w:r w:rsidR="005A056D">
        <w:rPr>
          <w:rFonts w:hint="eastAsia"/>
        </w:rPr>
        <w:t>而更多</w:t>
      </w:r>
      <w:ins w:id="144" w:author="博 刘" w:date="2021-03-03T20:11:00Z">
        <w:r w:rsidR="00404BB8">
          <w:rPr>
            <w:rFonts w:hint="eastAsia"/>
          </w:rPr>
          <w:t>地</w:t>
        </w:r>
      </w:ins>
      <w:del w:id="145" w:author="博 刘" w:date="2021-03-03T20:11:00Z">
        <w:r w:rsidR="005A056D" w:rsidDel="00404BB8">
          <w:rPr>
            <w:rFonts w:hint="eastAsia"/>
          </w:rPr>
          <w:delText>的时候</w:delText>
        </w:r>
      </w:del>
      <w:r w:rsidR="005A056D">
        <w:rPr>
          <w:rFonts w:hint="eastAsia"/>
        </w:rPr>
        <w:t>是她站在讲台上，我坐在台下。我喜欢她的那种投入，不论此前经历了怎样的波动，课堂上的她眉峰永远跳着舞。</w:t>
      </w:r>
      <w:r w:rsidR="0078236C">
        <w:rPr>
          <w:rFonts w:hint="eastAsia"/>
        </w:rPr>
        <w:t>这种投入也给了我勇气，让我敢于</w:t>
      </w:r>
      <w:proofErr w:type="gramStart"/>
      <w:r w:rsidR="0078236C">
        <w:rPr>
          <w:rFonts w:hint="eastAsia"/>
        </w:rPr>
        <w:t>在那</w:t>
      </w:r>
      <w:ins w:id="146" w:author="博 刘" w:date="2021-03-06T22:32:00Z">
        <w:r w:rsidR="00352B69">
          <w:rPr>
            <w:rFonts w:hint="eastAsia"/>
          </w:rPr>
          <w:t>荷</w:t>
        </w:r>
      </w:ins>
      <w:proofErr w:type="gramEnd"/>
      <w:del w:id="147" w:author="博 刘" w:date="2021-03-06T22:32:00Z">
        <w:r w:rsidR="0078236C" w:rsidDel="00352B69">
          <w:rPr>
            <w:rFonts w:hint="eastAsia"/>
          </w:rPr>
          <w:delText>河</w:delText>
        </w:r>
      </w:del>
      <w:r w:rsidR="0078236C">
        <w:rPr>
          <w:rFonts w:hint="eastAsia"/>
        </w:rPr>
        <w:t>塘的月色里、在那</w:t>
      </w:r>
      <w:r w:rsidR="0078236C">
        <w:t>沂水</w:t>
      </w:r>
      <w:r w:rsidR="0078236C">
        <w:rPr>
          <w:rFonts w:hint="eastAsia"/>
        </w:rPr>
        <w:t>的春风里发表自己的见解。</w:t>
      </w:r>
    </w:p>
    <w:p w14:paraId="495E3AE4" w14:textId="4AD520D4" w:rsidR="0078236C" w:rsidDel="00B329F8" w:rsidRDefault="0078236C">
      <w:pPr>
        <w:rPr>
          <w:del w:id="148" w:author="博 刘" w:date="2021-03-06T22:23:00Z"/>
        </w:rPr>
      </w:pPr>
      <w:del w:id="149" w:author="博 刘" w:date="2021-03-06T22:23:00Z">
        <w:r w:rsidDel="00B329F8">
          <w:lastRenderedPageBreak/>
          <w:tab/>
        </w:r>
        <w:r w:rsidDel="00B329F8">
          <w:rPr>
            <w:rFonts w:hint="eastAsia"/>
          </w:rPr>
          <w:delText>下课铃声响起，我拔腿冲出教室</w:delText>
        </w:r>
        <w:r w:rsidR="00D30AAF" w:rsidDel="00B329F8">
          <w:rPr>
            <w:rFonts w:hint="eastAsia"/>
          </w:rPr>
          <w:delText>。等到问问题的同学都回了教室，我告诉她我不想看到她因为这样的事情生气，我告诉她要坚持自己的看法，我告诉她我很喜欢她的课，我告诉她如果她真的不教我们了我会很难过。</w:delText>
        </w:r>
      </w:del>
    </w:p>
    <w:p w14:paraId="24B97DEF" w14:textId="174D835A" w:rsidR="00D30AAF" w:rsidDel="00B329F8" w:rsidRDefault="00D30AAF">
      <w:pPr>
        <w:rPr>
          <w:del w:id="150" w:author="博 刘" w:date="2021-03-06T22:23:00Z"/>
        </w:rPr>
      </w:pPr>
      <w:del w:id="151" w:author="博 刘" w:date="2021-03-06T22:23:00Z">
        <w:r w:rsidDel="00B329F8">
          <w:tab/>
        </w:r>
        <w:r w:rsidDel="00B329F8">
          <w:rPr>
            <w:rFonts w:hint="eastAsia"/>
          </w:rPr>
          <w:delText>她说，她很喜欢我的诗。我分明看到她的眼里含着泪光。</w:delText>
        </w:r>
      </w:del>
    </w:p>
    <w:p w14:paraId="6BD185FE" w14:textId="297CF747" w:rsidR="00D30AAF" w:rsidRDefault="00D30AAF">
      <w:r>
        <w:tab/>
      </w:r>
      <w:ins w:id="152" w:author="博 刘" w:date="2021-03-06T22:23:00Z">
        <w:r w:rsidR="00B329F8">
          <w:rPr>
            <w:rFonts w:hint="eastAsia"/>
          </w:rPr>
          <w:t>下课铃声响起，</w:t>
        </w:r>
      </w:ins>
      <w:r w:rsidR="00DF419D">
        <w:rPr>
          <w:rFonts w:hint="eastAsia"/>
        </w:rPr>
        <w:t>我转身离开，</w:t>
      </w:r>
      <w:proofErr w:type="gramStart"/>
      <w:r w:rsidR="00DF419D">
        <w:rPr>
          <w:rFonts w:hint="eastAsia"/>
        </w:rPr>
        <w:t>一</w:t>
      </w:r>
      <w:proofErr w:type="gramEnd"/>
      <w:r w:rsidR="00DF419D">
        <w:rPr>
          <w:rFonts w:hint="eastAsia"/>
        </w:rPr>
        <w:t>脚踏上那向来嘎吱作响的铁质门槛，走下楼去。</w:t>
      </w:r>
    </w:p>
    <w:p w14:paraId="7B97196D" w14:textId="64067978" w:rsidR="00C71FD8" w:rsidDel="00B329F8" w:rsidRDefault="00C71FD8">
      <w:pPr>
        <w:rPr>
          <w:del w:id="153" w:author="博 刘" w:date="2021-03-06T22:24:00Z"/>
        </w:rPr>
      </w:pPr>
      <w:r>
        <w:tab/>
      </w:r>
      <w:r>
        <w:rPr>
          <w:rFonts w:hint="eastAsia"/>
        </w:rPr>
        <w:t>第一年里我的教室在二楼，楼层高度和身高几乎正相关。班主任用于宣布课代表选拔规则的</w:t>
      </w:r>
      <w:del w:id="154" w:author="博 刘" w:date="2021-03-06T22:24:00Z">
        <w:r w:rsidDel="00B329F8">
          <w:rPr>
            <w:rFonts w:hint="eastAsia"/>
          </w:rPr>
          <w:delText>刻板近乎僵硬的</w:delText>
        </w:r>
      </w:del>
      <w:r>
        <w:rPr>
          <w:rFonts w:hint="eastAsia"/>
        </w:rPr>
        <w:t>语调</w:t>
      </w:r>
      <w:ins w:id="155" w:author="博 刘" w:date="2021-03-06T22:24:00Z">
        <w:r w:rsidR="00B329F8">
          <w:rPr>
            <w:rFonts w:hint="eastAsia"/>
          </w:rPr>
          <w:t>刻板近乎僵硬，可</w:t>
        </w:r>
      </w:ins>
      <w:r>
        <w:rPr>
          <w:rFonts w:hint="eastAsia"/>
        </w:rPr>
        <w:t>直到今天都像那木头课桌表面上的刻痕一样历历在目。</w:t>
      </w:r>
      <w:r w:rsidR="000073F3">
        <w:rPr>
          <w:rFonts w:hint="eastAsia"/>
        </w:rPr>
        <w:t>语文自然是冷门中的冷门，却被班主任出乎意料的热腔调融化——</w:t>
      </w:r>
    </w:p>
    <w:p w14:paraId="657A0A46" w14:textId="3D804C32" w:rsidR="000073F3" w:rsidDel="00B329F8" w:rsidRDefault="000073F3">
      <w:pPr>
        <w:rPr>
          <w:del w:id="156" w:author="博 刘" w:date="2021-03-06T22:24:00Z"/>
        </w:rPr>
      </w:pPr>
      <w:del w:id="157" w:author="博 刘" w:date="2021-03-06T22:24:00Z">
        <w:r w:rsidDel="00B329F8">
          <w:tab/>
        </w:r>
      </w:del>
      <w:r>
        <w:rPr>
          <w:rFonts w:hint="eastAsia"/>
        </w:rPr>
        <w:t>她强压着话语中的笑意，宣布“你们的语文老师是年级组女神”这一爆炸性事实。</w:t>
      </w:r>
    </w:p>
    <w:p w14:paraId="7DF7F6B2" w14:textId="25AE92E8" w:rsidR="000073F3" w:rsidDel="00B329F8" w:rsidRDefault="000073F3">
      <w:pPr>
        <w:rPr>
          <w:del w:id="158" w:author="博 刘" w:date="2021-03-06T22:24:00Z"/>
        </w:rPr>
      </w:pPr>
      <w:del w:id="159" w:author="博 刘" w:date="2021-03-06T22:24:00Z">
        <w:r w:rsidDel="00B329F8">
          <w:tab/>
        </w:r>
      </w:del>
      <w:r>
        <w:rPr>
          <w:rFonts w:hint="eastAsia"/>
        </w:rPr>
        <w:t>班上瞬间炸开了锅，我对此嗤之以鼻。</w:t>
      </w:r>
    </w:p>
    <w:p w14:paraId="35469C35" w14:textId="6FDFF4DE" w:rsidR="00DD1649" w:rsidDel="00404BB8" w:rsidRDefault="00DD1649">
      <w:pPr>
        <w:rPr>
          <w:del w:id="160" w:author="博 刘" w:date="2021-03-03T20:14:00Z"/>
        </w:rPr>
      </w:pPr>
      <w:del w:id="161" w:author="博 刘" w:date="2021-03-06T22:24:00Z">
        <w:r w:rsidDel="00B329F8">
          <w:tab/>
        </w:r>
      </w:del>
      <w:r>
        <w:rPr>
          <w:rFonts w:hint="eastAsia"/>
        </w:rPr>
        <w:t>事实上我直到一年之后才意识到我当时做的决定是多么的草率，</w:t>
      </w:r>
      <w:r w:rsidR="003E6512">
        <w:rPr>
          <w:rFonts w:hint="eastAsia"/>
        </w:rPr>
        <w:t>而且让我付出了长达两年的</w:t>
      </w:r>
      <w:r w:rsidR="00DF419D">
        <w:rPr>
          <w:rFonts w:hint="eastAsia"/>
        </w:rPr>
        <w:t>央求某位语文课代表让我也当语文课代表的</w:t>
      </w:r>
      <w:del w:id="162" w:author="博 刘" w:date="2021-03-03T20:13:00Z">
        <w:r w:rsidR="00DF419D" w:rsidDel="00404BB8">
          <w:rPr>
            <w:rFonts w:hint="eastAsia"/>
          </w:rPr>
          <w:delText>痛苦时光</w:delText>
        </w:r>
      </w:del>
      <w:ins w:id="163" w:author="博 刘" w:date="2021-03-03T20:13:00Z">
        <w:r w:rsidR="00404BB8">
          <w:rPr>
            <w:rFonts w:hint="eastAsia"/>
          </w:rPr>
          <w:t>惨痛代价</w:t>
        </w:r>
      </w:ins>
      <w:r w:rsidR="00DF419D">
        <w:rPr>
          <w:rFonts w:hint="eastAsia"/>
        </w:rPr>
        <w:t>。</w:t>
      </w:r>
      <w:r w:rsidR="00190C5E">
        <w:rPr>
          <w:rFonts w:hint="eastAsia"/>
        </w:rPr>
        <w:t>她从来没有我想象得那样美，当她第一次走进教室的那一刻我甚至相当失望。</w:t>
      </w:r>
      <w:del w:id="164" w:author="博 刘" w:date="2021-03-03T20:14:00Z">
        <w:r w:rsidR="00190C5E" w:rsidDel="00404BB8">
          <w:rPr>
            <w:rFonts w:hint="eastAsia"/>
          </w:rPr>
          <w:delText>可之后的日子里我最终明白原来“女神”二字并不是单单指外貌之美。</w:delText>
        </w:r>
      </w:del>
    </w:p>
    <w:p w14:paraId="1A733632" w14:textId="6BBEEC6D" w:rsidR="00190C5E" w:rsidRDefault="00190C5E">
      <w:del w:id="165" w:author="博 刘" w:date="2021-03-03T20:14:00Z">
        <w:r w:rsidDel="00404BB8">
          <w:tab/>
        </w:r>
        <w:r w:rsidDel="00404BB8">
          <w:rPr>
            <w:rFonts w:hint="eastAsia"/>
          </w:rPr>
          <w:delText>也许从那一刻起我才真正认识了她。</w:delText>
        </w:r>
      </w:del>
      <w:ins w:id="166" w:author="博 刘" w:date="2021-03-03T20:14:00Z">
        <w:r w:rsidR="00404BB8">
          <w:rPr>
            <w:rFonts w:hint="eastAsia"/>
          </w:rPr>
          <w:t>也许那时我还没有真正认识她</w:t>
        </w:r>
      </w:ins>
      <w:ins w:id="167" w:author="博 刘" w:date="2021-03-03T20:15:00Z">
        <w:r w:rsidR="00404BB8">
          <w:rPr>
            <w:rFonts w:hint="eastAsia"/>
          </w:rPr>
          <w:t>。</w:t>
        </w:r>
      </w:ins>
      <w:del w:id="168" w:author="博 刘" w:date="2021-03-03T20:15:00Z">
        <w:r w:rsidDel="00404BB8">
          <w:rPr>
            <w:rFonts w:hint="eastAsia"/>
          </w:rPr>
          <w:delText>我一直觉得她的气质像是雨巷中那位丁香一样的女子。她似乎与这座浮躁的校园格格不入。</w:delText>
        </w:r>
      </w:del>
      <w:ins w:id="169" w:author="博 刘" w:date="2021-03-03T20:15:00Z">
        <w:r w:rsidR="00404BB8">
          <w:rPr>
            <w:rFonts w:hint="eastAsia"/>
          </w:rPr>
          <w:t>直到我</w:t>
        </w:r>
      </w:ins>
      <w:ins w:id="170" w:author="博 刘" w:date="2021-03-03T20:16:00Z">
        <w:r w:rsidR="00404BB8">
          <w:rPr>
            <w:rFonts w:hint="eastAsia"/>
          </w:rPr>
          <w:t>来到那诗行</w:t>
        </w:r>
      </w:ins>
      <w:ins w:id="171" w:author="博 刘" w:date="2021-03-03T20:15:00Z">
        <w:r w:rsidR="00404BB8">
          <w:rPr>
            <w:rFonts w:hint="eastAsia"/>
          </w:rPr>
          <w:t>铺就的小巷里</w:t>
        </w:r>
      </w:ins>
      <w:ins w:id="172" w:author="博 刘" w:date="2021-03-03T20:16:00Z">
        <w:r w:rsidR="000C1065">
          <w:rPr>
            <w:rFonts w:hint="eastAsia"/>
          </w:rPr>
          <w:t>，细细的雨丝从天空中</w:t>
        </w:r>
      </w:ins>
      <w:ins w:id="173" w:author="博 刘" w:date="2021-03-03T20:17:00Z">
        <w:r w:rsidR="000C1065">
          <w:rPr>
            <w:rFonts w:hint="eastAsia"/>
          </w:rPr>
          <w:t>飘落，她就站在那</w:t>
        </w:r>
      </w:ins>
      <w:ins w:id="174" w:author="博 刘" w:date="2021-03-03T20:23:00Z">
        <w:r w:rsidR="000C1065">
          <w:rPr>
            <w:rFonts w:hint="eastAsia"/>
          </w:rPr>
          <w:t>巷子的尽头，撑着一柄</w:t>
        </w:r>
      </w:ins>
      <w:ins w:id="175" w:author="博 刘" w:date="2021-03-03T20:24:00Z">
        <w:r w:rsidR="000C1065">
          <w:rPr>
            <w:rFonts w:hint="eastAsia"/>
          </w:rPr>
          <w:t>油纸伞向我走来。</w:t>
        </w:r>
      </w:ins>
    </w:p>
    <w:p w14:paraId="5912BC72" w14:textId="721C99D0" w:rsidR="007764EC" w:rsidRDefault="00190C5E">
      <w:r>
        <w:tab/>
      </w:r>
      <w:r w:rsidR="007764EC">
        <w:rPr>
          <w:rFonts w:hint="eastAsia"/>
        </w:rPr>
        <w:t>而在那荷塘的月色里我站起身，第一次有了沿着那曲折的煤屑小路走下去的勇气。</w:t>
      </w:r>
    </w:p>
    <w:p w14:paraId="4E45B513" w14:textId="27A58E5D" w:rsidR="007764EC" w:rsidRDefault="007764EC">
      <w:r>
        <w:tab/>
      </w:r>
      <w:r>
        <w:rPr>
          <w:rFonts w:hint="eastAsia"/>
        </w:rPr>
        <w:t>我离开教学楼，站在天井正中央，抬起头。我看见那一方天空燃起动人的玫瑰红色，那是夕阳赞美组诗里最壮丽的一首。</w:t>
      </w:r>
      <w:r w:rsidR="009642E3">
        <w:rPr>
          <w:rFonts w:hint="eastAsia"/>
        </w:rPr>
        <w:t>我一直站在那里，直到天空一点点熄灭下去，星星从那温热的灰烬里重生，才意识到我该走了。</w:t>
      </w:r>
    </w:p>
    <w:p w14:paraId="15535D01" w14:textId="09141EA3" w:rsidR="009642E3" w:rsidRDefault="009642E3">
      <w:r>
        <w:tab/>
      </w:r>
      <w:r w:rsidR="00E00E89">
        <w:rPr>
          <w:rFonts w:hint="eastAsia"/>
        </w:rPr>
        <w:t>我向教学楼前那四根高大的立柱做了正式的告别。我踏过那片细碎的瓷砖铺成的广场。我向门口的保安说了声谢谢。我突然明白我不必再写一篇长长的诗，也不必因没能和她在这最后的日子里聊上一聊感到惋惜。</w:t>
      </w:r>
    </w:p>
    <w:p w14:paraId="63E7FB4D" w14:textId="411418F6" w:rsidR="00E00E89" w:rsidRDefault="00E00E89">
      <w:r>
        <w:tab/>
      </w:r>
      <w:r>
        <w:rPr>
          <w:rFonts w:hint="eastAsia"/>
        </w:rPr>
        <w:t>因为我知道她是我的语文老师，她永远是我的语文老师。毕竟来日方长。</w:t>
      </w:r>
    </w:p>
    <w:p w14:paraId="3B0E671D" w14:textId="3296A3E5" w:rsidR="00181D25" w:rsidRDefault="00181D25"/>
    <w:p w14:paraId="691C971D" w14:textId="4F9349E9" w:rsidR="00181D25" w:rsidRDefault="00181D25">
      <w:r>
        <w:rPr>
          <w:rFonts w:hint="eastAsia"/>
        </w:rPr>
        <w:t>2</w:t>
      </w:r>
      <w:r>
        <w:t>020</w:t>
      </w:r>
      <w:r>
        <w:rPr>
          <w:rFonts w:hint="eastAsia"/>
        </w:rPr>
        <w:t>-</w:t>
      </w:r>
      <w:r>
        <w:t>08</w:t>
      </w:r>
      <w:r>
        <w:rPr>
          <w:rFonts w:hint="eastAsia"/>
        </w:rPr>
        <w:t>-</w:t>
      </w:r>
      <w:r>
        <w:t xml:space="preserve">21 </w:t>
      </w:r>
      <w:r>
        <w:rPr>
          <w:rFonts w:hint="eastAsia"/>
        </w:rPr>
        <w:t>凌晨</w:t>
      </w:r>
    </w:p>
    <w:p w14:paraId="60874210" w14:textId="1B96D80F" w:rsidR="00181D25" w:rsidRDefault="00181D25">
      <w:r>
        <w:rPr>
          <w:rFonts w:hint="eastAsia"/>
        </w:rPr>
        <w:t>于三峡</w:t>
      </w:r>
    </w:p>
    <w:sectPr w:rsidR="00181D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博 刘">
    <w15:presenceInfo w15:providerId="Windows Live" w15:userId="01dd6b26fb18e1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2BC"/>
    <w:rsid w:val="000073F3"/>
    <w:rsid w:val="00070751"/>
    <w:rsid w:val="00084233"/>
    <w:rsid w:val="0009705A"/>
    <w:rsid w:val="000A0E50"/>
    <w:rsid w:val="000C1065"/>
    <w:rsid w:val="000C55D9"/>
    <w:rsid w:val="000E0871"/>
    <w:rsid w:val="00122C9B"/>
    <w:rsid w:val="00134606"/>
    <w:rsid w:val="001453F2"/>
    <w:rsid w:val="00151345"/>
    <w:rsid w:val="00181D25"/>
    <w:rsid w:val="00190A08"/>
    <w:rsid w:val="00190C5E"/>
    <w:rsid w:val="00193239"/>
    <w:rsid w:val="001B5AF1"/>
    <w:rsid w:val="001D0B39"/>
    <w:rsid w:val="001D787C"/>
    <w:rsid w:val="001E129F"/>
    <w:rsid w:val="001F3514"/>
    <w:rsid w:val="0021109A"/>
    <w:rsid w:val="002167D5"/>
    <w:rsid w:val="002512BC"/>
    <w:rsid w:val="002559F0"/>
    <w:rsid w:val="002812C5"/>
    <w:rsid w:val="002F44BD"/>
    <w:rsid w:val="003500A9"/>
    <w:rsid w:val="00352B69"/>
    <w:rsid w:val="003712A2"/>
    <w:rsid w:val="0037419C"/>
    <w:rsid w:val="00383572"/>
    <w:rsid w:val="003B2109"/>
    <w:rsid w:val="003D02EA"/>
    <w:rsid w:val="003E04DD"/>
    <w:rsid w:val="003E6512"/>
    <w:rsid w:val="003F7E2D"/>
    <w:rsid w:val="00404BB8"/>
    <w:rsid w:val="00433BC0"/>
    <w:rsid w:val="00435869"/>
    <w:rsid w:val="00472140"/>
    <w:rsid w:val="0048555B"/>
    <w:rsid w:val="004A1D2B"/>
    <w:rsid w:val="004B4167"/>
    <w:rsid w:val="004B4C24"/>
    <w:rsid w:val="004B682C"/>
    <w:rsid w:val="004D0A88"/>
    <w:rsid w:val="004E56B1"/>
    <w:rsid w:val="00502AD3"/>
    <w:rsid w:val="00512BAC"/>
    <w:rsid w:val="00515187"/>
    <w:rsid w:val="005325BD"/>
    <w:rsid w:val="00536CDF"/>
    <w:rsid w:val="00583C0E"/>
    <w:rsid w:val="005A056D"/>
    <w:rsid w:val="005D5E9B"/>
    <w:rsid w:val="006159BB"/>
    <w:rsid w:val="00641904"/>
    <w:rsid w:val="0067520A"/>
    <w:rsid w:val="00687660"/>
    <w:rsid w:val="006C7400"/>
    <w:rsid w:val="007451C2"/>
    <w:rsid w:val="007764EC"/>
    <w:rsid w:val="0078236C"/>
    <w:rsid w:val="007A6E5F"/>
    <w:rsid w:val="0087442E"/>
    <w:rsid w:val="008B5EDB"/>
    <w:rsid w:val="008C4CF7"/>
    <w:rsid w:val="00914E10"/>
    <w:rsid w:val="009642E3"/>
    <w:rsid w:val="00965C54"/>
    <w:rsid w:val="009E4B71"/>
    <w:rsid w:val="00A118BC"/>
    <w:rsid w:val="00A1612B"/>
    <w:rsid w:val="00A30379"/>
    <w:rsid w:val="00A549D9"/>
    <w:rsid w:val="00AF7AD7"/>
    <w:rsid w:val="00B2337E"/>
    <w:rsid w:val="00B329F8"/>
    <w:rsid w:val="00B7503D"/>
    <w:rsid w:val="00C00934"/>
    <w:rsid w:val="00C13A9E"/>
    <w:rsid w:val="00C167FD"/>
    <w:rsid w:val="00C71D32"/>
    <w:rsid w:val="00C71FD8"/>
    <w:rsid w:val="00C876B6"/>
    <w:rsid w:val="00C96AB8"/>
    <w:rsid w:val="00CB3B5D"/>
    <w:rsid w:val="00CF5C18"/>
    <w:rsid w:val="00D05631"/>
    <w:rsid w:val="00D22E41"/>
    <w:rsid w:val="00D30AAF"/>
    <w:rsid w:val="00D5147D"/>
    <w:rsid w:val="00DD1649"/>
    <w:rsid w:val="00DD29BE"/>
    <w:rsid w:val="00DE510B"/>
    <w:rsid w:val="00DF419D"/>
    <w:rsid w:val="00E00E89"/>
    <w:rsid w:val="00E53E1A"/>
    <w:rsid w:val="00E77FC0"/>
    <w:rsid w:val="00E8070B"/>
    <w:rsid w:val="00E84E15"/>
    <w:rsid w:val="00E94576"/>
    <w:rsid w:val="00E9652D"/>
    <w:rsid w:val="00EC21E7"/>
    <w:rsid w:val="00FF27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E6F87"/>
  <w15:chartTrackingRefBased/>
  <w15:docId w15:val="{BAE7B916-59F0-4DD3-A549-DDF319973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745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79328-F42D-4C1A-9DA1-906138860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2484</TotalTime>
  <Pages>3</Pages>
  <Words>591</Words>
  <Characters>3369</Characters>
  <Application>Microsoft Office Word</Application>
  <DocSecurity>0</DocSecurity>
  <Lines>28</Lines>
  <Paragraphs>7</Paragraphs>
  <ScaleCrop>false</ScaleCrop>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 刘</dc:creator>
  <cp:keywords/>
  <dc:description/>
  <cp:lastModifiedBy>博 刘</cp:lastModifiedBy>
  <cp:revision>62</cp:revision>
  <dcterms:created xsi:type="dcterms:W3CDTF">2020-08-10T15:39:00Z</dcterms:created>
  <dcterms:modified xsi:type="dcterms:W3CDTF">2021-03-07T15:01:00Z</dcterms:modified>
</cp:coreProperties>
</file>